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6C8" w:rsidRDefault="007336C8" w:rsidP="007336C8">
      <w:pPr>
        <w:suppressAutoHyphens/>
        <w:autoSpaceDN w:val="0"/>
        <w:spacing w:after="0" w:line="240" w:lineRule="auto"/>
        <w:textAlignment w:val="baseline"/>
        <w:rPr>
          <w:rFonts w:ascii="Times New Roman" w:eastAsia="Lucida Sans Unicode" w:hAnsi="Times New Roman"/>
          <w:b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b/>
          <w:kern w:val="3"/>
          <w:sz w:val="24"/>
          <w:szCs w:val="24"/>
          <w:lang w:eastAsia="ar-SA" w:bidi="hi-IN"/>
        </w:rPr>
        <w:t xml:space="preserve">                                    </w:t>
      </w:r>
      <w:r w:rsidR="000572AC">
        <w:rPr>
          <w:rFonts w:ascii="Times New Roman" w:eastAsia="Lucida Sans Unicode" w:hAnsi="Times New Roman"/>
          <w:b/>
          <w:kern w:val="3"/>
          <w:sz w:val="24"/>
          <w:szCs w:val="24"/>
          <w:lang w:eastAsia="ar-SA" w:bidi="hi-IN"/>
        </w:rPr>
        <w:t xml:space="preserve">         ДОГОВОР ПОСТАВКИ №</w:t>
      </w:r>
    </w:p>
    <w:p w:rsidR="007336C8" w:rsidRDefault="007336C8" w:rsidP="007336C8">
      <w:pPr>
        <w:suppressAutoHyphens/>
        <w:autoSpaceDN w:val="0"/>
        <w:spacing w:after="0" w:line="240" w:lineRule="auto"/>
        <w:textAlignment w:val="baseline"/>
        <w:rPr>
          <w:rFonts w:ascii="Times New Roman" w:eastAsia="Lucida Sans Unicode" w:hAnsi="Times New Roman"/>
          <w:b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suppressAutoHyphens/>
        <w:autoSpaceDN w:val="0"/>
        <w:spacing w:after="0" w:line="240" w:lineRule="auto"/>
        <w:textAlignment w:val="baseline"/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  <w:t xml:space="preserve"> Белгородская обл. </w:t>
      </w:r>
      <w:proofErr w:type="spellStart"/>
      <w:r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  <w:t>Корочанский</w:t>
      </w:r>
      <w:proofErr w:type="spellEnd"/>
      <w:r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  <w:t xml:space="preserve"> </w:t>
      </w:r>
      <w:proofErr w:type="spellStart"/>
      <w:r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  <w:t>р-он</w:t>
      </w:r>
      <w:proofErr w:type="spellEnd"/>
      <w:r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  <w:t>,</w:t>
      </w:r>
    </w:p>
    <w:p w:rsidR="007336C8" w:rsidRDefault="007336C8" w:rsidP="007336C8">
      <w:pPr>
        <w:suppressAutoHyphens/>
        <w:autoSpaceDN w:val="0"/>
        <w:spacing w:after="0" w:line="240" w:lineRule="auto"/>
        <w:textAlignment w:val="baseline"/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</w:pPr>
      <w:proofErr w:type="gramStart"/>
      <w:r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  <w:t>с</w:t>
      </w:r>
      <w:proofErr w:type="gramEnd"/>
      <w:r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  <w:t xml:space="preserve">. </w:t>
      </w:r>
      <w:proofErr w:type="gramStart"/>
      <w:r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  <w:t>Поп</w:t>
      </w:r>
      <w:r w:rsidR="003509A3"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  <w:t>овка</w:t>
      </w:r>
      <w:proofErr w:type="gramEnd"/>
      <w:r w:rsidR="003509A3"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  <w:tab/>
      </w:r>
      <w:r w:rsidR="003509A3"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  <w:tab/>
      </w:r>
      <w:r w:rsidR="003509A3"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  <w:tab/>
      </w:r>
      <w:r w:rsidR="003509A3"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  <w:tab/>
      </w:r>
      <w:r w:rsidR="003509A3"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  <w:tab/>
      </w:r>
      <w:r w:rsidR="003509A3"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  <w:tab/>
        <w:t xml:space="preserve">     </w:t>
      </w:r>
      <w:r w:rsidR="003509A3"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  <w:tab/>
      </w:r>
      <w:r w:rsidR="003509A3"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  <w:tab/>
        <w:t xml:space="preserve">  </w:t>
      </w:r>
      <w:r w:rsidR="000572AC"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  <w:t xml:space="preserve">   «    </w:t>
      </w:r>
      <w:r w:rsidR="00AF53FE"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  <w:t>» _________</w:t>
      </w:r>
      <w:r w:rsidR="003509A3"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  <w:t xml:space="preserve"> 2024</w:t>
      </w:r>
      <w:r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  <w:t xml:space="preserve"> г.</w:t>
      </w:r>
    </w:p>
    <w:p w:rsidR="007336C8" w:rsidRDefault="007336C8" w:rsidP="007336C8">
      <w:pPr>
        <w:suppressAutoHyphens/>
        <w:autoSpaceDN w:val="0"/>
        <w:spacing w:after="0" w:line="240" w:lineRule="auto"/>
        <w:textAlignment w:val="baseline"/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suppressAutoHyphens/>
        <w:autoSpaceDN w:val="0"/>
        <w:spacing w:after="0" w:line="240" w:lineRule="auto"/>
        <w:ind w:right="-2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</w:p>
    <w:p w:rsidR="007336C8" w:rsidRPr="0058470F" w:rsidRDefault="007336C8" w:rsidP="007336C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proofErr w:type="gramStart"/>
      <w:r w:rsidRPr="0058470F">
        <w:rPr>
          <w:rFonts w:ascii="Times New Roman" w:eastAsia="Lucida Sans Unicode" w:hAnsi="Times New Roman"/>
          <w:b/>
          <w:iCs/>
          <w:color w:val="000000"/>
          <w:spacing w:val="-1"/>
          <w:kern w:val="3"/>
          <w:sz w:val="24"/>
          <w:szCs w:val="24"/>
          <w:lang w:eastAsia="ar-SA" w:bidi="hi-IN"/>
        </w:rPr>
        <w:t>СНАБЖЕНЧЕСКО-СБЫТОВОЙ САДОВОДЧЕСКИЙ ПЕРЕРАБАТЫВАЮЩИЙ СЕЛЬСКОХОЗЯЙСТВЕННЫЙ ПОТРЕБИТЕЛЬСКИЙ КООПЕРАТИВ «</w:t>
      </w:r>
      <w:proofErr w:type="spellStart"/>
      <w:r w:rsidRPr="0058470F">
        <w:rPr>
          <w:rFonts w:ascii="Times New Roman" w:eastAsia="Lucida Sans Unicode" w:hAnsi="Times New Roman"/>
          <w:b/>
          <w:iCs/>
          <w:color w:val="000000"/>
          <w:spacing w:val="-1"/>
          <w:kern w:val="3"/>
          <w:sz w:val="24"/>
          <w:szCs w:val="24"/>
          <w:lang w:eastAsia="ar-SA" w:bidi="hi-IN"/>
        </w:rPr>
        <w:t>Корочанские</w:t>
      </w:r>
      <w:proofErr w:type="spellEnd"/>
      <w:r w:rsidRPr="0058470F">
        <w:rPr>
          <w:rFonts w:ascii="Times New Roman" w:eastAsia="Lucida Sans Unicode" w:hAnsi="Times New Roman"/>
          <w:b/>
          <w:iCs/>
          <w:color w:val="000000"/>
          <w:spacing w:val="-1"/>
          <w:kern w:val="3"/>
          <w:sz w:val="24"/>
          <w:szCs w:val="24"/>
          <w:lang w:eastAsia="ar-SA" w:bidi="hi-IN"/>
        </w:rPr>
        <w:t xml:space="preserve"> сады»</w:t>
      </w:r>
      <w:r w:rsidRPr="0058470F">
        <w:rPr>
          <w:rFonts w:ascii="Times New Roman" w:eastAsia="Lucida Sans Unicode" w:hAnsi="Times New Roman"/>
          <w:iCs/>
          <w:color w:val="000000"/>
          <w:spacing w:val="-1"/>
          <w:kern w:val="3"/>
          <w:sz w:val="24"/>
          <w:szCs w:val="24"/>
          <w:lang w:eastAsia="ar-SA" w:bidi="hi-IN"/>
        </w:rPr>
        <w:t xml:space="preserve"> (сокращенное </w:t>
      </w:r>
      <w:proofErr w:type="spellStart"/>
      <w:r w:rsidRPr="0058470F">
        <w:rPr>
          <w:rFonts w:ascii="Times New Roman" w:eastAsia="Lucida Sans Unicode" w:hAnsi="Times New Roman"/>
          <w:iCs/>
          <w:color w:val="000000"/>
          <w:spacing w:val="-1"/>
          <w:kern w:val="3"/>
          <w:sz w:val="24"/>
          <w:szCs w:val="24"/>
          <w:lang w:eastAsia="ar-SA" w:bidi="hi-IN"/>
        </w:rPr>
        <w:t>наменование</w:t>
      </w:r>
      <w:proofErr w:type="spellEnd"/>
      <w:r w:rsidRPr="0058470F">
        <w:rPr>
          <w:rFonts w:ascii="Times New Roman" w:eastAsia="Lucida Sans Unicode" w:hAnsi="Times New Roman"/>
          <w:iCs/>
          <w:color w:val="000000"/>
          <w:spacing w:val="-1"/>
          <w:kern w:val="3"/>
          <w:sz w:val="24"/>
          <w:szCs w:val="24"/>
          <w:lang w:eastAsia="ar-SA" w:bidi="hi-IN"/>
        </w:rPr>
        <w:t xml:space="preserve"> - СССПСПОК «</w:t>
      </w:r>
      <w:proofErr w:type="spellStart"/>
      <w:r w:rsidRPr="0058470F">
        <w:rPr>
          <w:rFonts w:ascii="Times New Roman" w:eastAsia="Lucida Sans Unicode" w:hAnsi="Times New Roman"/>
          <w:iCs/>
          <w:color w:val="000000"/>
          <w:spacing w:val="-1"/>
          <w:kern w:val="3"/>
          <w:sz w:val="24"/>
          <w:szCs w:val="24"/>
          <w:lang w:eastAsia="ar-SA" w:bidi="hi-IN"/>
        </w:rPr>
        <w:t>Корочанские</w:t>
      </w:r>
      <w:proofErr w:type="spellEnd"/>
      <w:r w:rsidRPr="0058470F">
        <w:rPr>
          <w:rFonts w:ascii="Times New Roman" w:eastAsia="Lucida Sans Unicode" w:hAnsi="Times New Roman"/>
          <w:iCs/>
          <w:color w:val="000000"/>
          <w:spacing w:val="-1"/>
          <w:kern w:val="3"/>
          <w:sz w:val="24"/>
          <w:szCs w:val="24"/>
          <w:lang w:eastAsia="ar-SA" w:bidi="hi-IN"/>
        </w:rPr>
        <w:t xml:space="preserve"> сады»), именуемое в дальнейшем </w:t>
      </w:r>
      <w:r w:rsidRPr="0058470F">
        <w:rPr>
          <w:rFonts w:ascii="Times New Roman" w:eastAsia="Lucida Sans Unicode" w:hAnsi="Times New Roman"/>
          <w:b/>
          <w:bCs/>
          <w:iCs/>
          <w:color w:val="000000"/>
          <w:spacing w:val="-1"/>
          <w:kern w:val="3"/>
          <w:sz w:val="24"/>
          <w:szCs w:val="24"/>
          <w:lang w:eastAsia="ar-SA" w:bidi="hi-IN"/>
        </w:rPr>
        <w:t>«Поставщик»</w:t>
      </w:r>
      <w:r w:rsidRPr="0058470F">
        <w:rPr>
          <w:rFonts w:ascii="Times New Roman" w:eastAsia="Lucida Sans Unicode" w:hAnsi="Times New Roman"/>
          <w:iCs/>
          <w:color w:val="000000"/>
          <w:spacing w:val="-1"/>
          <w:kern w:val="3"/>
          <w:sz w:val="24"/>
          <w:szCs w:val="24"/>
          <w:lang w:eastAsia="ar-SA" w:bidi="hi-IN"/>
        </w:rPr>
        <w:t xml:space="preserve">, в лице председателя  </w:t>
      </w:r>
      <w:proofErr w:type="spellStart"/>
      <w:r w:rsidRPr="0058470F">
        <w:rPr>
          <w:rFonts w:ascii="Times New Roman" w:eastAsia="Lucida Sans Unicode" w:hAnsi="Times New Roman"/>
          <w:iCs/>
          <w:color w:val="000000"/>
          <w:spacing w:val="-1"/>
          <w:kern w:val="3"/>
          <w:sz w:val="24"/>
          <w:szCs w:val="24"/>
          <w:lang w:eastAsia="ar-SA" w:bidi="hi-IN"/>
        </w:rPr>
        <w:t>Шайдоровой</w:t>
      </w:r>
      <w:proofErr w:type="spellEnd"/>
      <w:r w:rsidRPr="0058470F">
        <w:rPr>
          <w:rFonts w:ascii="Times New Roman" w:eastAsia="Lucida Sans Unicode" w:hAnsi="Times New Roman"/>
          <w:iCs/>
          <w:color w:val="000000"/>
          <w:spacing w:val="-1"/>
          <w:kern w:val="3"/>
          <w:sz w:val="24"/>
          <w:szCs w:val="24"/>
          <w:lang w:eastAsia="ar-SA" w:bidi="hi-IN"/>
        </w:rPr>
        <w:t xml:space="preserve">  Елены Викторовны, действующей на основании Устава, </w:t>
      </w:r>
      <w:r w:rsidRPr="0058470F"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с одной стороны, и </w:t>
      </w:r>
      <w:r w:rsidR="008126F1" w:rsidRPr="0058470F">
        <w:rPr>
          <w:rFonts w:ascii="Times New Roman" w:eastAsia="Lucida Sans Unicode" w:hAnsi="Times New Roman"/>
          <w:b/>
          <w:bCs/>
          <w:iCs/>
          <w:color w:val="000000"/>
          <w:spacing w:val="-1"/>
          <w:kern w:val="3"/>
          <w:sz w:val="24"/>
          <w:szCs w:val="24"/>
          <w:lang w:eastAsia="ar-SA" w:bidi="hi-IN"/>
        </w:rPr>
        <w:t>________________________________________________________________</w:t>
      </w:r>
      <w:r w:rsidRPr="0058470F"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именуемый в дальнейшем</w:t>
      </w:r>
      <w:r w:rsidRPr="0058470F">
        <w:rPr>
          <w:rFonts w:ascii="Times New Roman" w:eastAsia="Lucida Sans Unicode" w:hAnsi="Times New Roman"/>
          <w:b/>
          <w:color w:val="000000"/>
          <w:kern w:val="3"/>
          <w:sz w:val="24"/>
          <w:szCs w:val="24"/>
          <w:lang w:eastAsia="ar-SA" w:bidi="hi-IN"/>
        </w:rPr>
        <w:t xml:space="preserve"> «Покупатель», </w:t>
      </w:r>
      <w:r w:rsidRPr="0058470F">
        <w:rPr>
          <w:rFonts w:ascii="Times New Roman" w:eastAsia="Lucida Sans Unicode" w:hAnsi="Times New Roman"/>
          <w:iCs/>
          <w:color w:val="000000"/>
          <w:spacing w:val="-1"/>
          <w:kern w:val="3"/>
          <w:sz w:val="24"/>
          <w:szCs w:val="24"/>
          <w:lang w:eastAsia="ar-SA" w:bidi="hi-IN"/>
        </w:rPr>
        <w:t xml:space="preserve">в </w:t>
      </w:r>
      <w:r w:rsidRPr="0058470F"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лице </w:t>
      </w:r>
      <w:r w:rsidR="005430DF" w:rsidRPr="0058470F"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_________________</w:t>
      </w:r>
      <w:r w:rsidRPr="0058470F"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 действующего на основании </w:t>
      </w:r>
      <w:proofErr w:type="spellStart"/>
      <w:r w:rsidR="005430DF" w:rsidRPr="0058470F"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_______________________</w:t>
      </w:r>
      <w:r w:rsidRPr="0058470F"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с</w:t>
      </w:r>
      <w:proofErr w:type="spellEnd"/>
      <w:r w:rsidRPr="0058470F"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 другой стороны, (далее именуемые «Стороны») заключили настоящий Договор поставки (далее по тексту – «Договор») о нижеследующем:</w:t>
      </w:r>
      <w:proofErr w:type="gramEnd"/>
    </w:p>
    <w:p w:rsidR="007336C8" w:rsidRPr="0058470F" w:rsidRDefault="007336C8" w:rsidP="007336C8">
      <w:pPr>
        <w:suppressAutoHyphens/>
        <w:autoSpaceDN w:val="0"/>
        <w:spacing w:after="0" w:line="240" w:lineRule="auto"/>
        <w:ind w:right="-2"/>
        <w:jc w:val="both"/>
        <w:textAlignment w:val="baseline"/>
        <w:rPr>
          <w:rFonts w:ascii="Times New Roman" w:eastAsia="Lucida Sans Unicode" w:hAnsi="Times New Roman"/>
          <w:b/>
          <w:color w:val="000000"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suppressAutoHyphens/>
        <w:autoSpaceDN w:val="0"/>
        <w:spacing w:after="0" w:line="240" w:lineRule="auto"/>
        <w:ind w:right="-2"/>
        <w:jc w:val="both"/>
        <w:textAlignment w:val="baseline"/>
        <w:rPr>
          <w:rFonts w:ascii="Times New Roman" w:eastAsia="Lucida Sans Unicode" w:hAnsi="Times New Roman"/>
          <w:b/>
          <w:color w:val="000000"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suppressAutoHyphens/>
        <w:autoSpaceDN w:val="0"/>
        <w:spacing w:after="0" w:line="240" w:lineRule="auto"/>
        <w:ind w:right="-2"/>
        <w:jc w:val="center"/>
        <w:textAlignment w:val="baseline"/>
        <w:rPr>
          <w:rFonts w:ascii="Times New Roman" w:eastAsia="Lucida Sans Unicode" w:hAnsi="Times New Roman"/>
          <w:b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b/>
          <w:color w:val="000000"/>
          <w:kern w:val="3"/>
          <w:sz w:val="24"/>
          <w:szCs w:val="24"/>
          <w:lang w:eastAsia="ar-SA" w:bidi="hi-IN"/>
        </w:rPr>
        <w:t>1. ПРЕДМЕТ ДОГОВОРА</w:t>
      </w:r>
    </w:p>
    <w:p w:rsidR="007336C8" w:rsidRDefault="007336C8" w:rsidP="007336C8">
      <w:pPr>
        <w:suppressAutoHyphens/>
        <w:autoSpaceDN w:val="0"/>
        <w:spacing w:after="0" w:line="240" w:lineRule="auto"/>
        <w:ind w:right="-2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1.1. Поставщик обязуется поставить, а Покупатель принять и оплатить в порядке и в сроки, установленные настоящим договором, продукцию</w:t>
      </w:r>
      <w:proofErr w:type="gramStart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 ,</w:t>
      </w:r>
      <w:proofErr w:type="gramEnd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 наименование, ассортимент и количество которой определяется в УПД  являющихся неотъемлемой частью договора</w:t>
      </w:r>
    </w:p>
    <w:p w:rsidR="007336C8" w:rsidRDefault="007336C8" w:rsidP="007336C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1.2.Покупатель осуществляет заказ товара посредством электронной почты.   Покупатель, обязан по телефону оповестить Поставщика об отправленном заказе. </w:t>
      </w:r>
    </w:p>
    <w:p w:rsidR="007336C8" w:rsidRDefault="007336C8" w:rsidP="007336C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1.3. Конкретные сроки поставки каждой заказанной партии товаров, количество, ассортимент, цена  согласовываются сторонами в  заявках, и не должны превышать более двух суток с момента получения  Поставщиком заявки (заказа).</w:t>
      </w:r>
    </w:p>
    <w:p w:rsidR="007336C8" w:rsidRDefault="007336C8" w:rsidP="007336C8">
      <w:pPr>
        <w:suppressAutoHyphens/>
        <w:autoSpaceDN w:val="0"/>
        <w:spacing w:after="0" w:line="240" w:lineRule="auto"/>
        <w:ind w:right="-2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Lucida Sans Unicode" w:hAnsi="Times New Roman"/>
          <w:b/>
          <w:color w:val="000000"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suppressAutoHyphens/>
        <w:autoSpaceDN w:val="0"/>
        <w:spacing w:after="0" w:line="240" w:lineRule="auto"/>
        <w:ind w:right="-1"/>
        <w:jc w:val="center"/>
        <w:textAlignment w:val="baseline"/>
        <w:rPr>
          <w:rFonts w:ascii="Times New Roman" w:eastAsia="Lucida Sans Unicode" w:hAnsi="Times New Roman"/>
          <w:b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b/>
          <w:color w:val="000000"/>
          <w:kern w:val="3"/>
          <w:sz w:val="24"/>
          <w:szCs w:val="24"/>
          <w:lang w:eastAsia="ar-SA" w:bidi="hi-IN"/>
        </w:rPr>
        <w:t>2. ЦЕНА ТОВАРА И ПОРЯДОК РАСЧЕТОВ</w:t>
      </w:r>
    </w:p>
    <w:p w:rsidR="007336C8" w:rsidRDefault="007336C8" w:rsidP="007336C8">
      <w:pPr>
        <w:suppressAutoHyphens/>
        <w:autoSpaceDN w:val="0"/>
        <w:spacing w:after="0" w:line="240" w:lineRule="auto"/>
        <w:ind w:right="-2" w:firstLine="442"/>
        <w:textAlignment w:val="baseline"/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2.1.</w:t>
      </w:r>
      <w:r>
        <w:rPr>
          <w:rFonts w:ascii="Times New Roman" w:eastAsia="Lucida Sans Unicode" w:hAnsi="Times New Roman"/>
          <w:iCs/>
          <w:color w:val="000000"/>
          <w:spacing w:val="-1"/>
          <w:kern w:val="3"/>
          <w:sz w:val="24"/>
          <w:szCs w:val="24"/>
          <w:lang w:eastAsia="ar-SA" w:bidi="hi-IN"/>
        </w:rPr>
        <w:t xml:space="preserve"> Цена поставляемого по настоящему Договору товара </w:t>
      </w:r>
      <w:r>
        <w:rPr>
          <w:rFonts w:ascii="Times New Roman" w:eastAsia="Lucida Sans Unicode" w:hAnsi="Times New Roman"/>
          <w:color w:val="000000"/>
          <w:spacing w:val="-1"/>
          <w:kern w:val="3"/>
          <w:sz w:val="24"/>
          <w:szCs w:val="24"/>
          <w:lang w:eastAsia="ar-SA" w:bidi="hi-IN"/>
        </w:rPr>
        <w:t>согласовывается  сторонами в заявке при каждой поставке. В случае несогласования цены сторонами,   поставка не осуществляется.   Санкции к Поставщику за недопоставку не применяются.</w:t>
      </w:r>
    </w:p>
    <w:p w:rsidR="007336C8" w:rsidRDefault="007336C8" w:rsidP="007336C8">
      <w:pPr>
        <w:suppressAutoHyphens/>
        <w:autoSpaceDN w:val="0"/>
        <w:spacing w:after="0" w:line="240" w:lineRule="auto"/>
        <w:ind w:right="-2" w:firstLine="415"/>
        <w:textAlignment w:val="baseline"/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iCs/>
          <w:color w:val="000000"/>
          <w:spacing w:val="-1"/>
          <w:kern w:val="3"/>
          <w:sz w:val="24"/>
          <w:szCs w:val="24"/>
          <w:lang w:eastAsia="ar-SA" w:bidi="hi-IN"/>
        </w:rPr>
        <w:t xml:space="preserve">2.2. Оплата поставленного товара производится Покупателем в российских рублях на основании счетов-фактур и товарно-транспортных накладных </w:t>
      </w:r>
      <w:r>
        <w:rPr>
          <w:rFonts w:ascii="Times New Roman" w:eastAsia="Lucida Sans Unicode" w:hAnsi="Times New Roman"/>
          <w:color w:val="000000"/>
          <w:spacing w:val="-1"/>
          <w:kern w:val="3"/>
          <w:sz w:val="24"/>
          <w:szCs w:val="24"/>
          <w:lang w:eastAsia="ar-SA" w:bidi="hi-IN"/>
        </w:rPr>
        <w:t>путем внесения в кассу Поставщика наличных денежных средств или путем перечисления денежных средств на расчетный счет Поставщика. При расчетах наличными денежными средствами, оплата производится только уполномоченному на то доверенностью представителю Поставщика.</w:t>
      </w:r>
    </w:p>
    <w:p w:rsidR="007336C8" w:rsidRDefault="007336C8" w:rsidP="007336C8">
      <w:pPr>
        <w:suppressAutoHyphens/>
        <w:autoSpaceDN w:val="0"/>
        <w:spacing w:after="0" w:line="240" w:lineRule="auto"/>
        <w:ind w:left="40" w:firstLine="386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2.3.Покупатель обязан оплатить то</w:t>
      </w:r>
      <w:r w:rsidR="003B057B"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вар на условиях</w:t>
      </w:r>
      <w:proofErr w:type="gramStart"/>
      <w:r w:rsidR="003B057B"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 </w:t>
      </w: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:</w:t>
      </w:r>
      <w:proofErr w:type="gramEnd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 1</w:t>
      </w:r>
      <w:r w:rsidR="002538A5"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00 % предоплата. </w:t>
      </w:r>
    </w:p>
    <w:p w:rsidR="007336C8" w:rsidRDefault="007336C8" w:rsidP="007336C8">
      <w:pPr>
        <w:tabs>
          <w:tab w:val="left" w:pos="2269"/>
        </w:tabs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i/>
          <w:iCs/>
          <w:color w:val="000000"/>
          <w:kern w:val="3"/>
          <w:sz w:val="24"/>
          <w:szCs w:val="24"/>
          <w:lang w:eastAsia="ar-SA" w:bidi="hi-IN"/>
        </w:rPr>
        <w:t xml:space="preserve">  </w:t>
      </w: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Датой оплаты при расчетах безналичным путем считается дата зачисления денежных средств на расчетный счет Поставщика, а при оплате наличными денежными средствами – дата фактической оплаты.</w:t>
      </w:r>
    </w:p>
    <w:p w:rsidR="007336C8" w:rsidRDefault="007336C8" w:rsidP="007336C8">
      <w:pPr>
        <w:suppressAutoHyphens/>
        <w:autoSpaceDN w:val="0"/>
        <w:spacing w:after="0" w:line="240" w:lineRule="auto"/>
        <w:ind w:right="-2" w:firstLine="415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2.4. При перечислении денежных средств безналичным путем Покупатель указывает в платежном поручении номера и даты настоящего Договора и соответствующих </w:t>
      </w:r>
      <w:proofErr w:type="spellStart"/>
      <w:proofErr w:type="gramStart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счет-фактуры</w:t>
      </w:r>
      <w:proofErr w:type="spellEnd"/>
      <w:proofErr w:type="gramEnd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, товарно-транспортной накладной. </w:t>
      </w:r>
    </w:p>
    <w:p w:rsidR="007336C8" w:rsidRDefault="007336C8" w:rsidP="007336C8">
      <w:pPr>
        <w:suppressAutoHyphens/>
        <w:autoSpaceDN w:val="0"/>
        <w:spacing w:after="0" w:line="240" w:lineRule="auto"/>
        <w:ind w:right="-2" w:firstLine="415"/>
        <w:jc w:val="both"/>
        <w:textAlignment w:val="baseline"/>
        <w:rPr>
          <w:rFonts w:ascii="Times New Roman" w:eastAsia="Lucida Sans Unicode" w:hAnsi="Times New Roman"/>
          <w:bCs/>
          <w:color w:val="000000"/>
          <w:spacing w:val="-1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2.5. </w:t>
      </w:r>
      <w:r>
        <w:rPr>
          <w:rFonts w:ascii="Times New Roman" w:eastAsia="Lucida Sans Unicode" w:hAnsi="Times New Roman"/>
          <w:bCs/>
          <w:color w:val="000000"/>
          <w:spacing w:val="-1"/>
          <w:kern w:val="3"/>
          <w:sz w:val="24"/>
          <w:szCs w:val="24"/>
          <w:lang w:eastAsia="ar-SA" w:bidi="hi-IN"/>
        </w:rPr>
        <w:t>Поставщик имеет право в одностороннем порядке изменять прайс-лист</w:t>
      </w:r>
      <w:proofErr w:type="gramStart"/>
      <w:r>
        <w:rPr>
          <w:rFonts w:ascii="Times New Roman" w:eastAsia="Lucida Sans Unicode" w:hAnsi="Times New Roman"/>
          <w:bCs/>
          <w:color w:val="000000"/>
          <w:spacing w:val="-1"/>
          <w:kern w:val="3"/>
          <w:sz w:val="24"/>
          <w:szCs w:val="24"/>
          <w:lang w:eastAsia="ar-SA" w:bidi="hi-IN"/>
        </w:rPr>
        <w:t xml:space="preserve"> .</w:t>
      </w:r>
      <w:proofErr w:type="gramEnd"/>
      <w:r>
        <w:rPr>
          <w:rFonts w:ascii="Times New Roman" w:eastAsia="Lucida Sans Unicode" w:hAnsi="Times New Roman"/>
          <w:bCs/>
          <w:color w:val="000000"/>
          <w:spacing w:val="-1"/>
          <w:kern w:val="3"/>
          <w:sz w:val="24"/>
          <w:szCs w:val="24"/>
          <w:lang w:eastAsia="ar-SA" w:bidi="hi-IN"/>
        </w:rPr>
        <w:t xml:space="preserve"> В случае изменения Прайс-листа Поставщик обязуется уведомлять Покупателя не мене, чем за 5 (пять) рабочих дней до даты его вступления в силу .</w:t>
      </w:r>
    </w:p>
    <w:p w:rsidR="007336C8" w:rsidRDefault="007336C8" w:rsidP="007336C8">
      <w:pPr>
        <w:suppressAutoHyphens/>
        <w:autoSpaceDN w:val="0"/>
        <w:spacing w:after="0" w:line="240" w:lineRule="auto"/>
        <w:ind w:right="-2" w:firstLine="415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suppressAutoHyphens/>
        <w:autoSpaceDN w:val="0"/>
        <w:spacing w:after="0" w:line="240" w:lineRule="auto"/>
        <w:ind w:right="-2"/>
        <w:jc w:val="center"/>
        <w:textAlignment w:val="baseline"/>
        <w:rPr>
          <w:rFonts w:ascii="Times New Roman" w:eastAsia="Lucida Sans Unicode" w:hAnsi="Times New Roman"/>
          <w:b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b/>
          <w:color w:val="000000"/>
          <w:kern w:val="3"/>
          <w:sz w:val="24"/>
          <w:szCs w:val="24"/>
          <w:lang w:eastAsia="ar-SA" w:bidi="hi-IN"/>
        </w:rPr>
        <w:t>3. КАЧЕСТВО И УПАКОВКА ТОВАРА</w:t>
      </w:r>
    </w:p>
    <w:p w:rsidR="007336C8" w:rsidRDefault="007336C8" w:rsidP="007336C8">
      <w:pPr>
        <w:suppressAutoHyphens/>
        <w:autoSpaceDN w:val="0"/>
        <w:spacing w:after="0" w:line="100" w:lineRule="atLeast"/>
        <w:ind w:right="-2" w:firstLine="426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3.1. Качество поставляемого Товара должно соответствовать требованиям действующей нормативной документации, установленным для определенного вида Товара.</w:t>
      </w:r>
    </w:p>
    <w:p w:rsidR="007336C8" w:rsidRDefault="007336C8" w:rsidP="007336C8">
      <w:pPr>
        <w:suppressAutoHyphens/>
        <w:autoSpaceDN w:val="0"/>
        <w:spacing w:after="0" w:line="240" w:lineRule="auto"/>
        <w:ind w:right="-2" w:firstLine="415"/>
        <w:jc w:val="both"/>
        <w:textAlignment w:val="baseline"/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lastRenderedPageBreak/>
        <w:t>3.2. Сертификаты, свидетельства и удостоверения на Товар, подтверждающие его качество или соответствие установленны</w:t>
      </w:r>
      <w:r>
        <w:rPr>
          <w:rFonts w:ascii="Times New Roman" w:eastAsia="Lucida Sans Unicode" w:hAnsi="Times New Roman"/>
          <w:bCs/>
          <w:color w:val="000000"/>
          <w:kern w:val="3"/>
          <w:sz w:val="24"/>
          <w:szCs w:val="24"/>
          <w:lang w:eastAsia="ar-SA" w:bidi="hi-IN"/>
        </w:rPr>
        <w:t>м нормам, должны быть выданы уполномоченными на то организациями и предприятиями. Товар должен соответствовать данным, указанным в этих документах.</w:t>
      </w:r>
    </w:p>
    <w:p w:rsidR="007336C8" w:rsidRDefault="007336C8" w:rsidP="007336C8">
      <w:pPr>
        <w:suppressAutoHyphens/>
        <w:autoSpaceDN w:val="0"/>
        <w:spacing w:after="0" w:line="240" w:lineRule="auto"/>
        <w:ind w:right="-2" w:firstLine="415"/>
        <w:jc w:val="both"/>
        <w:textAlignment w:val="baseline"/>
        <w:rPr>
          <w:rFonts w:ascii="Times New Roman" w:eastAsia="Lucida Sans Unicode" w:hAnsi="Times New Roman"/>
          <w:bCs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bCs/>
          <w:color w:val="000000"/>
          <w:kern w:val="3"/>
          <w:sz w:val="24"/>
          <w:szCs w:val="24"/>
          <w:lang w:eastAsia="ar-SA" w:bidi="hi-IN"/>
        </w:rPr>
        <w:t>3.3. Товар, передаваемый по настоящему договору, должен находиться в надлежащей упаковке (таре) соответствующей данному виду товара.</w:t>
      </w:r>
    </w:p>
    <w:p w:rsidR="007336C8" w:rsidRDefault="007336C8" w:rsidP="007336C8">
      <w:pPr>
        <w:suppressAutoHyphens/>
        <w:autoSpaceDN w:val="0"/>
        <w:spacing w:after="0" w:line="240" w:lineRule="auto"/>
        <w:ind w:right="-2" w:firstLine="415"/>
        <w:jc w:val="both"/>
        <w:textAlignment w:val="baseline"/>
        <w:rPr>
          <w:rFonts w:ascii="Times New Roman" w:eastAsia="Lucida Sans Unicode" w:hAnsi="Times New Roman"/>
          <w:bCs/>
          <w:color w:val="000000"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suppressAutoHyphens/>
        <w:autoSpaceDN w:val="0"/>
        <w:spacing w:after="0" w:line="240" w:lineRule="auto"/>
        <w:ind w:right="-2" w:firstLine="415"/>
        <w:jc w:val="both"/>
        <w:textAlignment w:val="baseline"/>
        <w:rPr>
          <w:rFonts w:ascii="Times New Roman" w:eastAsia="Lucida Sans Unicode" w:hAnsi="Times New Roman"/>
          <w:bCs/>
          <w:color w:val="000000"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/>
          <w:b/>
          <w:color w:val="000000"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/>
          <w:b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b/>
          <w:color w:val="000000"/>
          <w:kern w:val="3"/>
          <w:sz w:val="24"/>
          <w:szCs w:val="24"/>
          <w:lang w:eastAsia="ar-SA" w:bidi="hi-IN"/>
        </w:rPr>
        <w:t>4. СРОКИ, УСЛОВИЯ ПОСТАВКИ</w:t>
      </w:r>
    </w:p>
    <w:p w:rsidR="007336C8" w:rsidRDefault="007336C8" w:rsidP="007336C8">
      <w:pPr>
        <w:suppressAutoHyphens/>
        <w:autoSpaceDN w:val="0"/>
        <w:spacing w:after="0" w:line="100" w:lineRule="atLeast"/>
        <w:ind w:right="-2" w:firstLine="426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4.1. Поставка Товара по настоящему договору осуществляется: силами и за счет покупателя</w:t>
      </w:r>
      <w:proofErr w:type="gramStart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 .</w:t>
      </w:r>
      <w:proofErr w:type="gramEnd"/>
    </w:p>
    <w:p w:rsidR="007336C8" w:rsidRDefault="007336C8" w:rsidP="007336C8">
      <w:pPr>
        <w:suppressAutoHyphens/>
        <w:autoSpaceDN w:val="0"/>
        <w:spacing w:after="0" w:line="100" w:lineRule="atLeast"/>
        <w:jc w:val="both"/>
        <w:textAlignment w:val="baseline"/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Разгрузка Товара на складе Покупателя производится силами и за счет Покупателя. </w:t>
      </w:r>
    </w:p>
    <w:p w:rsidR="007336C8" w:rsidRDefault="007336C8" w:rsidP="007336C8">
      <w:pPr>
        <w:suppressAutoHyphens/>
        <w:autoSpaceDN w:val="0"/>
        <w:spacing w:after="0" w:line="100" w:lineRule="atLeast"/>
        <w:ind w:right="-2" w:firstLine="426"/>
        <w:jc w:val="both"/>
        <w:textAlignment w:val="baseline"/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4.2. </w:t>
      </w:r>
      <w:r>
        <w:rPr>
          <w:rFonts w:ascii="Times New Roman" w:eastAsia="Lucida Sans Unicode" w:hAnsi="Times New Roman"/>
          <w:i/>
          <w:iCs/>
          <w:color w:val="000000"/>
          <w:kern w:val="3"/>
          <w:sz w:val="24"/>
          <w:szCs w:val="24"/>
          <w:lang w:eastAsia="ar-SA" w:bidi="hi-IN"/>
        </w:rPr>
        <w:t xml:space="preserve"> </w:t>
      </w: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Датой поставки</w:t>
      </w:r>
      <w:r>
        <w:rPr>
          <w:rFonts w:ascii="Times New Roman" w:eastAsia="Lucida Sans Unicode" w:hAnsi="Times New Roman"/>
          <w:i/>
          <w:iCs/>
          <w:color w:val="000000"/>
          <w:kern w:val="3"/>
          <w:sz w:val="24"/>
          <w:szCs w:val="24"/>
          <w:lang w:eastAsia="ar-SA" w:bidi="hi-IN"/>
        </w:rPr>
        <w:t xml:space="preserve"> </w:t>
      </w: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Товара является дата его приемки на складе Покупателя либо в ином согласованном сторонами месте, при </w:t>
      </w:r>
      <w:proofErr w:type="spellStart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самовывозе</w:t>
      </w:r>
      <w:proofErr w:type="spellEnd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 — на складе Поставщика. Дата поставки указывается в товарно-транспортной накладной и подтверждается подписью и печатью (либо штампом) Покупателя при приеме Товара.</w:t>
      </w:r>
    </w:p>
    <w:p w:rsidR="007336C8" w:rsidRDefault="007336C8" w:rsidP="007336C8">
      <w:pPr>
        <w:suppressAutoHyphens/>
        <w:autoSpaceDN w:val="0"/>
        <w:spacing w:after="0" w:line="100" w:lineRule="atLeast"/>
        <w:ind w:right="-2" w:firstLine="426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4.3. Право собственности на Товар (партию Товара) переходит к Покупателю с момента поставки Товара Покупателю.</w:t>
      </w:r>
    </w:p>
    <w:p w:rsidR="007336C8" w:rsidRDefault="007336C8" w:rsidP="007336C8">
      <w:pPr>
        <w:suppressAutoHyphens/>
        <w:autoSpaceDN w:val="0"/>
        <w:spacing w:after="0" w:line="100" w:lineRule="atLeast"/>
        <w:ind w:firstLine="351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4.4. Покупатель в срок не менее</w:t>
      </w:r>
      <w:proofErr w:type="gramStart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,</w:t>
      </w:r>
      <w:proofErr w:type="gramEnd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 чем за 2 (два) дня до предполагаемой даты поставки направляет Поставщику заявку, в которой указывает: количество, ассортимент товара, а так же дату предполагаемой поставки. Заявка передается посредством факсимильной, почтовой связи, нарочным, через представителя Поставщика, или иным согласованным сторонами способом.</w:t>
      </w:r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4.5. Полученная заявка согласовывается Поставщиком в течение 1 (одного) рабочего дня </w:t>
      </w:r>
      <w:proofErr w:type="gramStart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с даты</w:t>
      </w:r>
      <w:proofErr w:type="gramEnd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 её получения.</w:t>
      </w:r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center"/>
        <w:textAlignment w:val="baseline"/>
        <w:rPr>
          <w:rFonts w:ascii="Times New Roman" w:eastAsia="Lucida Sans Unicode" w:hAnsi="Times New Roman"/>
          <w:b/>
          <w:bCs/>
          <w:color w:val="000000"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center"/>
        <w:textAlignment w:val="baseline"/>
        <w:rPr>
          <w:rFonts w:ascii="Times New Roman" w:eastAsia="Lucida Sans Unicode" w:hAnsi="Times New Roman"/>
          <w:b/>
          <w:bCs/>
          <w:color w:val="000000"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center"/>
        <w:textAlignment w:val="baseline"/>
        <w:rPr>
          <w:rFonts w:ascii="Times New Roman" w:eastAsia="Lucida Sans Unicode" w:hAnsi="Times New Roman"/>
          <w:b/>
          <w:bCs/>
          <w:color w:val="000000"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center"/>
        <w:textAlignment w:val="baseline"/>
        <w:rPr>
          <w:rFonts w:ascii="Times New Roman" w:eastAsia="Lucida Sans Unicode" w:hAnsi="Times New Roman"/>
          <w:b/>
          <w:bCs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b/>
          <w:bCs/>
          <w:color w:val="000000"/>
          <w:kern w:val="3"/>
          <w:sz w:val="24"/>
          <w:szCs w:val="24"/>
          <w:lang w:eastAsia="ar-SA" w:bidi="hi-IN"/>
        </w:rPr>
        <w:t>5. СДАЧА-ПРИЕМКА ТОВАРА</w:t>
      </w:r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both"/>
        <w:textAlignment w:val="baseline"/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5.1.При получении продукции Покупатель обязан осмотреть продукцию, проверить количество и сохранность передаваемой по настоящему договору продукции в соответствии с Инструкцией «О порядке приемки продукции производственно-технического назначения и товаров народного потребления по количеству» (№ П-6) и «О порядке приемки продукции производственно-технического назначения и товаров народного потребления по качеству» (№П-7). В момент передачи Покупатель обязан подписать и скрепить печатью (штампом) товарно-транспортные документы.</w:t>
      </w:r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5.2. В момент приемки Покупатель обязан проверить товарно-сопроводительную документацию, а также ассортимент, внешний вид и сроки годности Товара. После подписания ТТН претензии по качеству, ассортименту, количеству, срокам годности, упаковке и внешнему виду Товара Покупателем не предъявляются. Претензии по оформлению товарно-сопроводительной документации предъявляются в течение 5 (пяти) календарных дней с момента поставки.</w:t>
      </w:r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5.3. При несоответствии качества Товара, Поставщик имеет право по своему выбору либо за свой счет </w:t>
      </w:r>
      <w:proofErr w:type="gramStart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заменить некачественный Товар на Товар</w:t>
      </w:r>
      <w:proofErr w:type="gramEnd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, по качеству соответствующий настоящему Договору, либо уменьшает сумму, причитающуюся к оплате Покупателем на стоимость некачественного Товара.</w:t>
      </w:r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5.4. Получение товара производится уполномоченным на то представителем Покупателя. Надлежащим образом оформленная доверенность должна быть передана представителю Поставщика до начала приема Товара. В случае отсутствия доверенности передача Товара не производится без применения каких-либо санкций в отношении Поставщика, а Покупатель обязан возместить Поставщику стоимость доставки Товара в обе стороны.</w:t>
      </w:r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both"/>
        <w:textAlignment w:val="baseline"/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5.5. </w:t>
      </w:r>
      <w:r>
        <w:rPr>
          <w:rFonts w:ascii="Times New Roman" w:eastAsia="ArialMT" w:hAnsi="Times New Roman"/>
          <w:color w:val="000000"/>
          <w:kern w:val="3"/>
          <w:sz w:val="24"/>
          <w:szCs w:val="24"/>
          <w:lang w:eastAsia="ar-SA" w:bidi="hi-IN"/>
        </w:rPr>
        <w:t xml:space="preserve">Обнаружение некачественного товара после приемки оформляется Актом об обнаружении недостатков с обязательным участием Поставщика. </w:t>
      </w:r>
      <w:r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  <w:t xml:space="preserve">Претензии по скрытым дефектам направляются Поставщику не позднее 7 (семи) календарных дней со дня принятия Товара. </w:t>
      </w:r>
      <w:r>
        <w:rPr>
          <w:rFonts w:ascii="Times New Roman" w:eastAsia="Tahoma" w:hAnsi="Times New Roman"/>
          <w:kern w:val="3"/>
          <w:sz w:val="24"/>
          <w:szCs w:val="24"/>
          <w:lang w:eastAsia="ar-SA" w:bidi="hi-IN"/>
        </w:rPr>
        <w:t xml:space="preserve">К претензии прилагается оформленный надлежащим образом Акт об обнаружении недостатков и документы, подтверждающие, что недостатки товара появились до передачи его Покупателю или вследствие производственного брака, а не в результате несоответствующего требованиям хранения, складирования и перемещения на складе (и / или торговой точке) Покупателя. </w:t>
      </w:r>
      <w:r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  <w:t>Скрытыми по настоящему договору являются дефекты, изначально имеющиеся в поставленном Товаре, не поддающиеся выявлению при приемке</w:t>
      </w:r>
      <w:r>
        <w:rPr>
          <w:rFonts w:ascii="Times New Roman" w:eastAsia="Lucida Sans Unicode" w:hAnsi="Times New Roman"/>
          <w:color w:val="FF0000"/>
          <w:kern w:val="3"/>
          <w:sz w:val="24"/>
          <w:szCs w:val="24"/>
          <w:lang w:eastAsia="ar-SA" w:bidi="hi-IN"/>
        </w:rPr>
        <w:t>.</w:t>
      </w:r>
      <w:r>
        <w:rPr>
          <w:rFonts w:ascii="Times New Roman" w:eastAsia="ArialMT" w:hAnsi="Times New Roman"/>
          <w:color w:val="000000"/>
          <w:kern w:val="3"/>
          <w:sz w:val="24"/>
          <w:szCs w:val="24"/>
          <w:lang w:eastAsia="ar-SA" w:bidi="hi-IN"/>
        </w:rPr>
        <w:t xml:space="preserve"> </w:t>
      </w: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В случае признания Поставщиком скрытых дефектов Товара, Поставщик руководствуется положениями п. 5.3. настоящего договора.</w:t>
      </w:r>
    </w:p>
    <w:p w:rsidR="007336C8" w:rsidRDefault="007336C8" w:rsidP="007336C8">
      <w:pPr>
        <w:suppressAutoHyphens/>
        <w:autoSpaceDN w:val="0"/>
        <w:spacing w:after="0" w:line="100" w:lineRule="atLeast"/>
        <w:ind w:right="-2" w:firstLine="426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5.6. Расходы, связанные с экспертизой Товара и его возвратом (стоимость доставки в обе стороны, простой транспорта и пр.), вызовом представителей несет виновная сторона.</w:t>
      </w:r>
    </w:p>
    <w:p w:rsidR="007336C8" w:rsidRDefault="007336C8" w:rsidP="007336C8">
      <w:pPr>
        <w:suppressAutoHyphens/>
        <w:autoSpaceDN w:val="0"/>
        <w:spacing w:after="0" w:line="100" w:lineRule="atLeast"/>
        <w:ind w:right="-2" w:firstLine="426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5.7. В том случае, если в соответствии с условиями настоящего Договора выявлена некачественная продукция, Покупатель обязан выполнить все инструкции Поставщика о дальнейшем её движении (возврат Поставщику с оформлением соответствующих Актов и документов).</w:t>
      </w:r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both"/>
        <w:textAlignment w:val="baseline"/>
        <w:rPr>
          <w:rFonts w:ascii="Times New Roman" w:eastAsia="Lucida Sans Unicode" w:hAnsi="Times New Roman"/>
          <w:color w:val="FF0000"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both"/>
        <w:textAlignment w:val="baseline"/>
        <w:rPr>
          <w:rFonts w:ascii="Times New Roman" w:eastAsia="Lucida Sans Unicode" w:hAnsi="Times New Roman"/>
          <w:color w:val="FF0000"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suppressAutoHyphens/>
        <w:autoSpaceDN w:val="0"/>
        <w:spacing w:after="0" w:line="100" w:lineRule="atLeast"/>
        <w:ind w:right="-2" w:firstLine="426"/>
        <w:jc w:val="both"/>
        <w:textAlignment w:val="baseline"/>
        <w:rPr>
          <w:rFonts w:ascii="Times New Roman" w:eastAsia="Lucida Sans Unicode" w:hAnsi="Times New Roman"/>
          <w:b/>
          <w:bCs/>
          <w:color w:val="000000"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suppressAutoHyphens/>
        <w:autoSpaceDN w:val="0"/>
        <w:spacing w:after="0" w:line="100" w:lineRule="atLeast"/>
        <w:ind w:right="-2" w:firstLine="426"/>
        <w:jc w:val="center"/>
        <w:textAlignment w:val="baseline"/>
        <w:rPr>
          <w:rFonts w:ascii="Times New Roman" w:eastAsia="Lucida Sans Unicode" w:hAnsi="Times New Roman"/>
          <w:b/>
          <w:bCs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b/>
          <w:bCs/>
          <w:color w:val="000000"/>
          <w:kern w:val="3"/>
          <w:sz w:val="24"/>
          <w:szCs w:val="24"/>
          <w:lang w:eastAsia="ar-SA" w:bidi="hi-IN"/>
        </w:rPr>
        <w:t>6. ПОРЯДОК ВОЗВРАТА ТОВАРА</w:t>
      </w:r>
    </w:p>
    <w:p w:rsidR="007336C8" w:rsidRDefault="007336C8" w:rsidP="007336C8">
      <w:pPr>
        <w:suppressAutoHyphens/>
        <w:autoSpaceDN w:val="0"/>
        <w:spacing w:after="0" w:line="100" w:lineRule="atLeast"/>
        <w:ind w:right="-2" w:firstLine="426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6.1. Возврат некачественного Товара Поставщику производится при оформлении счетов-фактур и возвратной накладной в 2х экземплярах, с указанием лица принимающего возврат и подписями сторон, с указанием в накладной причины возврата.</w:t>
      </w:r>
    </w:p>
    <w:p w:rsidR="007336C8" w:rsidRDefault="007336C8" w:rsidP="007336C8">
      <w:pPr>
        <w:suppressAutoHyphens/>
        <w:autoSpaceDN w:val="0"/>
        <w:spacing w:after="0" w:line="100" w:lineRule="atLeast"/>
        <w:ind w:right="-2" w:firstLine="426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6.2. Просроченный Товар возврату и обмену не подлежит за исключением случаев обнаружения товаров с истекшим сроком годности при приемке Товара.</w:t>
      </w:r>
    </w:p>
    <w:p w:rsidR="007336C8" w:rsidRDefault="007336C8" w:rsidP="007336C8">
      <w:pPr>
        <w:suppressAutoHyphens/>
        <w:autoSpaceDN w:val="0"/>
        <w:spacing w:after="0" w:line="100" w:lineRule="atLeast"/>
        <w:ind w:right="-2" w:firstLine="426"/>
        <w:jc w:val="both"/>
        <w:textAlignment w:val="baseline"/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  <w:t>6.3. Возврат Товара с нарушенной целостностью индивидуальной упаковки принимается только в том случае если был составлен совместный  АКТ о не соответствии качества товара  с участием представителей обоих сторон</w:t>
      </w:r>
      <w:proofErr w:type="gramStart"/>
      <w:r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  <w:t xml:space="preserve"> .</w:t>
      </w:r>
      <w:proofErr w:type="gramEnd"/>
    </w:p>
    <w:p w:rsidR="007336C8" w:rsidRDefault="007336C8" w:rsidP="007336C8">
      <w:pPr>
        <w:suppressAutoHyphens/>
        <w:autoSpaceDN w:val="0"/>
        <w:spacing w:after="0" w:line="100" w:lineRule="atLeast"/>
        <w:ind w:right="-2" w:firstLine="426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6.4. Возврат Товара соответствующего всем условиям договора не допускается за исключением согласованных сторонами случаев.</w:t>
      </w:r>
    </w:p>
    <w:p w:rsidR="007336C8" w:rsidRDefault="007336C8" w:rsidP="007336C8">
      <w:pPr>
        <w:suppressAutoHyphens/>
        <w:autoSpaceDN w:val="0"/>
        <w:spacing w:after="0" w:line="100" w:lineRule="atLeast"/>
        <w:ind w:right="-2" w:firstLine="426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suppressAutoHyphens/>
        <w:autoSpaceDN w:val="0"/>
        <w:spacing w:after="0" w:line="100" w:lineRule="atLeast"/>
        <w:ind w:right="-2" w:firstLine="426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center"/>
        <w:textAlignment w:val="baseline"/>
        <w:rPr>
          <w:rFonts w:ascii="Times New Roman" w:eastAsia="Lucida Sans Unicode" w:hAnsi="Times New Roman"/>
          <w:b/>
          <w:bCs/>
          <w:color w:val="000000"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suppressAutoHyphens/>
        <w:autoSpaceDN w:val="0"/>
        <w:spacing w:after="0" w:line="100" w:lineRule="atLeast"/>
        <w:jc w:val="center"/>
        <w:textAlignment w:val="baseline"/>
        <w:rPr>
          <w:rFonts w:ascii="Times New Roman" w:eastAsia="Lucida Sans Unicode" w:hAnsi="Times New Roman"/>
          <w:b/>
          <w:bCs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b/>
          <w:bCs/>
          <w:color w:val="000000"/>
          <w:kern w:val="3"/>
          <w:sz w:val="24"/>
          <w:szCs w:val="24"/>
          <w:lang w:eastAsia="ar-SA" w:bidi="hi-IN"/>
        </w:rPr>
        <w:t>7. СРОКИ ПРЕДОСТАВЛЕНИЯ АКТОВ СВЕРКИ РАСЧЕТОВ</w:t>
      </w:r>
    </w:p>
    <w:p w:rsidR="007336C8" w:rsidRDefault="007336C8" w:rsidP="007336C8">
      <w:pPr>
        <w:suppressAutoHyphens/>
        <w:autoSpaceDN w:val="0"/>
        <w:spacing w:after="0" w:line="100" w:lineRule="atLeast"/>
        <w:ind w:right="-2" w:firstLine="415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7.1. Акт сверки включает в себя данные об объеме и общей стоимости поставленного Поставщиком Товара в соответствии с условиями настоящего Договора и соответствующих заявок, указанные в счетах-фактурах и ТТН.</w:t>
      </w:r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7.2. </w:t>
      </w:r>
      <w:proofErr w:type="gramStart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С периодичностью не реже, чем один раз в квартал, начиная со дня подписания настоящего договора, не позднее десятого числа месяца, следующего за отчетным, Поставщик формирует Акт сверки расчетов и направляет Покупателю на согласование и подписание посредством факсимильной связи с последующим направлением оригинала заказным письмом с уведомлением либо нарочным.</w:t>
      </w:r>
      <w:proofErr w:type="gramEnd"/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both"/>
        <w:textAlignment w:val="baseline"/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7.3. Покупатель обязан в течение 5 дней с момента получени</w:t>
      </w:r>
      <w:r>
        <w:rPr>
          <w:rFonts w:ascii="Times New Roman" w:eastAsia="Lucida Sans Unicode" w:hAnsi="Times New Roman"/>
          <w:i/>
          <w:iCs/>
          <w:color w:val="000000"/>
          <w:kern w:val="3"/>
          <w:sz w:val="24"/>
          <w:szCs w:val="24"/>
          <w:lang w:eastAsia="ar-SA" w:bidi="hi-IN"/>
        </w:rPr>
        <w:t xml:space="preserve">я </w:t>
      </w: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Акта сверки взаимных расчетов подписать указанный Акт либо, при наличии возражений, предоставить письменный отказ с указанием причин и с приложением документов, обосновывающих данные возражения.</w:t>
      </w:r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7.4. </w:t>
      </w:r>
      <w:proofErr w:type="gramStart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Стороны пришли к соглашению, что в случае неполучения Поставщиком в течение 5 (пяти) рабочих дней с даты получения Покупателем подписанного со своей стороны Акта сверки расчетов, или письменного отказа с указанием причин и с приложением документов, обосновывающих данные возражения, Акт сверки расчетов признается согласованным/акцептованным Покупателем в том виде, в каком его направил Поставщик, а обязательства Поставщика – исполненными в расчетном</w:t>
      </w:r>
      <w:proofErr w:type="gramEnd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 </w:t>
      </w:r>
      <w:proofErr w:type="gramStart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периоде</w:t>
      </w:r>
      <w:proofErr w:type="gramEnd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 надлежащим образом в полном объеме.</w:t>
      </w:r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7.5. Отказ считается мотивированным, если содержит следующую информацию:</w:t>
      </w:r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- точную ссылку на дату составления и номер документов, по которым возникли разногласия (заявки, </w:t>
      </w:r>
      <w:proofErr w:type="spellStart"/>
      <w:proofErr w:type="gramStart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счет-фактуры</w:t>
      </w:r>
      <w:proofErr w:type="spellEnd"/>
      <w:proofErr w:type="gramEnd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, товарно-транспортной накладная, платежных документов и т.д.);</w:t>
      </w:r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- позицию, по которой возникли разногласия;</w:t>
      </w:r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- обоснование возникшего разногласия;</w:t>
      </w:r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- </w:t>
      </w:r>
      <w:proofErr w:type="gramStart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рассчитанные</w:t>
      </w:r>
      <w:proofErr w:type="gramEnd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 Покупателем количество и общую стоимость поставленного товара.</w:t>
      </w:r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7.6. К отказу должны прилагаться документы, обосновывающие требования Покупателя.</w:t>
      </w:r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7.7. В случае если стороны не могут прийти к согласию, Поставщик имеет право в одностороннем порядке прекратить поставку продукции до момента разрешения спора. В данном случае никакие санкции к Поставщику не применяются.</w:t>
      </w:r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center"/>
        <w:textAlignment w:val="baseline"/>
        <w:rPr>
          <w:rFonts w:ascii="Times New Roman" w:eastAsia="Lucida Sans Unicode" w:hAnsi="Times New Roman"/>
          <w:b/>
          <w:bCs/>
          <w:color w:val="000000"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center"/>
        <w:textAlignment w:val="baseline"/>
        <w:rPr>
          <w:rFonts w:ascii="Times New Roman" w:eastAsia="Lucida Sans Unicode" w:hAnsi="Times New Roman"/>
          <w:b/>
          <w:bCs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b/>
          <w:bCs/>
          <w:color w:val="000000"/>
          <w:kern w:val="3"/>
          <w:sz w:val="24"/>
          <w:szCs w:val="24"/>
          <w:lang w:eastAsia="ar-SA" w:bidi="hi-IN"/>
        </w:rPr>
        <w:t>8. ОТВЕТСТВЕННОСТЬ СТОРОН</w:t>
      </w:r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8.1. В случае неисполнения или ненадлежащего исполнения обязательств по настоящему договору Стороны несут ответственность в соответствии с действующим законодательством РФ.</w:t>
      </w:r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both"/>
        <w:textAlignment w:val="baseline"/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8.2. За нарушение сроков поставки/оплаты Товара Сторона, интересы которой были нарушены, имеет право начислить пени в размере 0,1 % от стоимости не поставленного/не оплаченного в срок Товара за каждый день просрочки.</w:t>
      </w:r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8.3. При просрочке оплаты за полученную продукцию свыше 3 (трех) дней Поставщик имеет право приостановить прием заявок от Покупателя и исполнение своих обязательств по настоящему договору до полного погашения Покупателем задолженности. В данном случае санкции за невыполнение/ненадлежащее выполнение Поставщиком обязательств по настоящему договору к Поставщику не применяются.</w:t>
      </w:r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8.4. Взыскание штрафной неустойки (пени) не освобождает сторону, нарушившую договор, от исполнения обязательств.</w:t>
      </w:r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suppressAutoHyphens/>
        <w:autoSpaceDN w:val="0"/>
        <w:spacing w:after="0" w:line="100" w:lineRule="atLeast"/>
        <w:ind w:firstLine="415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suppressAutoHyphens/>
        <w:autoSpaceDN w:val="0"/>
        <w:spacing w:after="0" w:line="100" w:lineRule="atLeast"/>
        <w:ind w:left="-27" w:right="-2" w:firstLine="442"/>
        <w:jc w:val="center"/>
        <w:textAlignment w:val="baseline"/>
        <w:rPr>
          <w:rFonts w:ascii="Times New Roman" w:eastAsia="Lucida Sans Unicode" w:hAnsi="Times New Roman"/>
          <w:b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b/>
          <w:color w:val="000000"/>
          <w:kern w:val="3"/>
          <w:sz w:val="24"/>
          <w:szCs w:val="24"/>
          <w:lang w:eastAsia="ar-SA" w:bidi="hi-IN"/>
        </w:rPr>
        <w:t>9. ФОРС-МАЖОР</w:t>
      </w:r>
    </w:p>
    <w:p w:rsidR="007336C8" w:rsidRDefault="007336C8" w:rsidP="007336C8">
      <w:pPr>
        <w:suppressAutoHyphens/>
        <w:autoSpaceDN w:val="0"/>
        <w:spacing w:after="0" w:line="240" w:lineRule="auto"/>
        <w:ind w:left="40" w:right="-2" w:firstLine="426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9.1. </w:t>
      </w:r>
      <w:proofErr w:type="gramStart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Стороны освобождаются от ответственности за полное или частичное неисполнение обязательств по настоящему договору, если докажут, что оно явилось следствием обстоятельств непреодолимой силы, в том числе стихийных бедствий, войны или военных действий, изменений законодательства или других, не зависящих от Сторон, чрезвычайных и неотвратимых обстоятельств, произошедших помимо их воли, и при условии, что эти обстоятельства непосредственно повлияли на исполнение настоящего договора.</w:t>
      </w:r>
      <w:proofErr w:type="gramEnd"/>
    </w:p>
    <w:p w:rsidR="007336C8" w:rsidRDefault="007336C8" w:rsidP="007336C8">
      <w:pPr>
        <w:suppressAutoHyphens/>
        <w:autoSpaceDN w:val="0"/>
        <w:spacing w:after="0" w:line="240" w:lineRule="auto"/>
        <w:ind w:left="40" w:right="-2" w:firstLine="426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9.2. Сторона, для которой создалась невозможность исполнения обязательств по договору, должна в течение двух рабочих дней письменно известить другую Сторону о наступлении или прекращении обстоятельств непреодолимой силы.</w:t>
      </w:r>
    </w:p>
    <w:p w:rsidR="007336C8" w:rsidRDefault="007336C8" w:rsidP="007336C8">
      <w:pPr>
        <w:suppressAutoHyphens/>
        <w:autoSpaceDN w:val="0"/>
        <w:spacing w:after="0" w:line="240" w:lineRule="auto"/>
        <w:ind w:left="40" w:right="-2" w:firstLine="426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9.3. По требованию одной из Сторон наличие обстоятельств непреодолимой силы подтверждается справкой, выданной компетентными органами.</w:t>
      </w:r>
    </w:p>
    <w:p w:rsidR="007336C8" w:rsidRDefault="007336C8" w:rsidP="007336C8">
      <w:pPr>
        <w:suppressAutoHyphens/>
        <w:autoSpaceDN w:val="0"/>
        <w:spacing w:after="0" w:line="240" w:lineRule="auto"/>
        <w:ind w:left="40" w:right="-2" w:firstLine="426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9.4. В случае</w:t>
      </w:r>
      <w:proofErr w:type="gramStart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,</w:t>
      </w:r>
      <w:proofErr w:type="gramEnd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 если указанные в п. 9.1. обстоятельства продлятся более, чем 60 календарных дней, любая из Сторон вправе, до прекращения форс-мажорных обстоятельств, расторгнуть договор в одностороннем порядке, известив об этом другую сторону любым возможным способом в течение трех дней с момента принятия такого решения.</w:t>
      </w:r>
    </w:p>
    <w:p w:rsidR="007336C8" w:rsidRDefault="007336C8" w:rsidP="007336C8">
      <w:pPr>
        <w:suppressAutoHyphens/>
        <w:autoSpaceDN w:val="0"/>
        <w:spacing w:after="0" w:line="240" w:lineRule="auto"/>
        <w:ind w:left="40" w:right="-2" w:firstLine="426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suppressAutoHyphens/>
        <w:autoSpaceDN w:val="0"/>
        <w:spacing w:after="0" w:line="240" w:lineRule="auto"/>
        <w:ind w:right="-2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suppressAutoHyphens/>
        <w:autoSpaceDN w:val="0"/>
        <w:spacing w:after="0" w:line="240" w:lineRule="auto"/>
        <w:ind w:left="40" w:right="-2" w:firstLine="426"/>
        <w:jc w:val="center"/>
        <w:textAlignment w:val="baseline"/>
        <w:rPr>
          <w:rFonts w:ascii="Times New Roman" w:eastAsia="Lucida Sans Unicode" w:hAnsi="Times New Roman"/>
          <w:b/>
          <w:bCs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b/>
          <w:bCs/>
          <w:color w:val="000000"/>
          <w:kern w:val="3"/>
          <w:sz w:val="24"/>
          <w:szCs w:val="24"/>
          <w:lang w:eastAsia="ar-SA" w:bidi="hi-IN"/>
        </w:rPr>
        <w:t>10. РАЗРЕШЕНИЕ СПОРОВ</w:t>
      </w:r>
    </w:p>
    <w:p w:rsidR="007336C8" w:rsidRDefault="007336C8" w:rsidP="007336C8">
      <w:pPr>
        <w:suppressAutoHyphens/>
        <w:autoSpaceDN w:val="0"/>
        <w:spacing w:after="0" w:line="240" w:lineRule="auto"/>
        <w:ind w:left="40" w:right="-2" w:firstLine="426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10.1. Все споры и разногласия, которые могут возникнуть между сторонами, стороны будут стремиться разрешить путем переговоров.</w:t>
      </w:r>
    </w:p>
    <w:p w:rsidR="007336C8" w:rsidRDefault="007336C8" w:rsidP="007336C8">
      <w:pPr>
        <w:suppressAutoHyphens/>
        <w:autoSpaceDN w:val="0"/>
        <w:spacing w:after="0" w:line="240" w:lineRule="auto"/>
        <w:ind w:left="40" w:right="-2" w:firstLine="426"/>
        <w:jc w:val="both"/>
        <w:textAlignment w:val="baseline"/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10.2. </w:t>
      </w:r>
      <w:r>
        <w:rPr>
          <w:rFonts w:ascii="Times New Roman" w:eastAsia="Lucida Sans Unicode" w:hAnsi="Times New Roman"/>
          <w:bCs/>
          <w:color w:val="000000"/>
          <w:kern w:val="3"/>
          <w:sz w:val="24"/>
          <w:szCs w:val="24"/>
          <w:lang w:eastAsia="ar-SA" w:bidi="hi-IN"/>
        </w:rPr>
        <w:t>Все претензии касающиеся выполнения сторонами своих обязательств по настоящему договору должны быть предъявлены в письменном виде.  К претензии обязательно должны быть приложены подтверждающие документы. Срок рассмотрения претензии — 10 дней с момента направления претензии. Претензии, касающиеся недостатков Товара, должны быть направлены Поставщику в течение пяти рабочих дней со дня обнаружения недостатков.</w:t>
      </w:r>
    </w:p>
    <w:p w:rsidR="007336C8" w:rsidRDefault="007336C8" w:rsidP="007336C8">
      <w:pPr>
        <w:suppressAutoHyphens/>
        <w:autoSpaceDN w:val="0"/>
        <w:spacing w:after="0" w:line="240" w:lineRule="auto"/>
        <w:ind w:left="40" w:right="-2" w:firstLine="426"/>
        <w:jc w:val="both"/>
        <w:textAlignment w:val="baseline"/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10.3. Если в процессе переговоров указанные споры урегулированы не будут, то они подлежат разрешению в соответствии с действующим </w:t>
      </w:r>
      <w:r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  <w:t>законодательством  в арбитражном суде по Белгородской области.</w:t>
      </w:r>
    </w:p>
    <w:p w:rsidR="007336C8" w:rsidRDefault="007336C8" w:rsidP="007336C8">
      <w:pPr>
        <w:suppressAutoHyphens/>
        <w:autoSpaceDN w:val="0"/>
        <w:spacing w:after="0" w:line="240" w:lineRule="auto"/>
        <w:ind w:left="40" w:right="-2" w:firstLine="426"/>
        <w:jc w:val="both"/>
        <w:textAlignment w:val="baseline"/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suppressAutoHyphens/>
        <w:autoSpaceDN w:val="0"/>
        <w:spacing w:after="0" w:line="240" w:lineRule="auto"/>
        <w:ind w:left="40" w:right="-2" w:firstLine="426"/>
        <w:jc w:val="both"/>
        <w:textAlignment w:val="baseline"/>
        <w:rPr>
          <w:rFonts w:ascii="Times New Roman" w:eastAsia="Lucida Sans Unicode" w:hAnsi="Times New Roman"/>
          <w:b/>
          <w:color w:val="FFFFFF"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suppressAutoHyphens/>
        <w:autoSpaceDN w:val="0"/>
        <w:spacing w:after="0" w:line="240" w:lineRule="auto"/>
        <w:ind w:left="40" w:right="-2"/>
        <w:jc w:val="center"/>
        <w:textAlignment w:val="baseline"/>
        <w:rPr>
          <w:rFonts w:ascii="Times New Roman" w:eastAsia="Lucida Sans Unicode" w:hAnsi="Times New Roman"/>
          <w:b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b/>
          <w:color w:val="000000"/>
          <w:kern w:val="3"/>
          <w:sz w:val="24"/>
          <w:szCs w:val="24"/>
          <w:lang w:eastAsia="ar-SA" w:bidi="hi-IN"/>
        </w:rPr>
        <w:t>11. ПРОЧИЕ УСЛОВИЯ</w:t>
      </w:r>
    </w:p>
    <w:p w:rsidR="007336C8" w:rsidRDefault="007336C8" w:rsidP="007336C8">
      <w:pPr>
        <w:suppressAutoHyphens/>
        <w:autoSpaceDN w:val="0"/>
        <w:spacing w:after="0" w:line="240" w:lineRule="auto"/>
        <w:ind w:firstLine="442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11.2.Договор вступает в силу </w:t>
      </w:r>
      <w:proofErr w:type="gramStart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с даты</w:t>
      </w:r>
      <w:proofErr w:type="gramEnd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 его подписания обеими сторонами, отменяет все договоренности Сторон в отношении предмета данного договора, </w:t>
      </w:r>
      <w:r w:rsidR="003F3ED9"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и действует до «31»декабря 2024</w:t>
      </w: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г.  </w:t>
      </w:r>
      <w:proofErr w:type="gramStart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Если за 14 дней до даты окончания договора ни одна из сторон не заявит о его расторжении, договор пролонгируется на тех же условиях на следующий календарный год.</w:t>
      </w:r>
      <w:proofErr w:type="gramEnd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 Количество пролонгаций не ограничено. </w:t>
      </w:r>
    </w:p>
    <w:p w:rsidR="007336C8" w:rsidRDefault="007336C8" w:rsidP="007336C8">
      <w:pPr>
        <w:suppressAutoHyphens/>
        <w:autoSpaceDN w:val="0"/>
        <w:spacing w:after="0" w:line="240" w:lineRule="auto"/>
        <w:ind w:firstLine="442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11.3. При расторжении данного договора стороны полностью выполняют все обязательства, возникшие у сторон друг перед другом до даты его расторжения.</w:t>
      </w:r>
    </w:p>
    <w:p w:rsidR="007336C8" w:rsidRDefault="007336C8" w:rsidP="007336C8">
      <w:pPr>
        <w:suppressAutoHyphens/>
        <w:autoSpaceDN w:val="0"/>
        <w:spacing w:after="0" w:line="240" w:lineRule="auto"/>
        <w:ind w:firstLine="426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11.4. Настоящий Договор составлен в двух экземплярах, имеющих равную юридическую силу - по одному экземпляру для каждой из сторон.</w:t>
      </w:r>
    </w:p>
    <w:p w:rsidR="007336C8" w:rsidRDefault="007336C8" w:rsidP="007336C8">
      <w:pPr>
        <w:suppressAutoHyphens/>
        <w:autoSpaceDN w:val="0"/>
        <w:spacing w:after="0" w:line="240" w:lineRule="auto"/>
        <w:ind w:firstLine="426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11.5. При заключении и исполнении настоящего Договора, Стороны обязуются принять факсимильные копии Договора, а также Приложений, Дополнительных соглашений, иных документов, непосредственно касающихся данного договора (далее – договорные документы), с печатями и подписями компетентных лиц. При этом указанные факсимильные копии имеют обязывающую силу, если вышеуказанные копии позволяют достоверно установить, что документ исходит от стороны по договору. Стороны пришли к соглашению, что обмен документов посредством факсимильной связи будет происходить с использованием следующих телефонных номеров:</w:t>
      </w:r>
    </w:p>
    <w:p w:rsidR="007336C8" w:rsidRDefault="007336C8" w:rsidP="007336C8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Lucida Sans Unicode" w:hAnsi="Times New Roman"/>
          <w:bCs/>
          <w:iCs/>
          <w:color w:val="000000"/>
          <w:spacing w:val="-1"/>
          <w:kern w:val="3"/>
          <w:sz w:val="20"/>
          <w:szCs w:val="20"/>
          <w:u w:val="single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поставщик </w:t>
      </w:r>
      <w:r>
        <w:rPr>
          <w:rFonts w:ascii="Times New Roman" w:eastAsia="Lucida Sans Unicode" w:hAnsi="Times New Roman"/>
          <w:color w:val="000000"/>
          <w:kern w:val="3"/>
          <w:sz w:val="20"/>
          <w:szCs w:val="20"/>
          <w:lang w:eastAsia="ar-SA" w:bidi="hi-IN"/>
        </w:rPr>
        <w:t>(</w:t>
      </w:r>
      <w:r>
        <w:rPr>
          <w:rFonts w:ascii="Times New Roman" w:eastAsia="Lucida Sans Unicode" w:hAnsi="Times New Roman"/>
          <w:bCs/>
          <w:iCs/>
          <w:color w:val="000000"/>
          <w:spacing w:val="-1"/>
          <w:kern w:val="3"/>
          <w:sz w:val="20"/>
          <w:szCs w:val="20"/>
          <w:u w:val="single"/>
          <w:lang w:eastAsia="ar-SA" w:bidi="hi-IN"/>
        </w:rPr>
        <w:t xml:space="preserve">47231) 5-71-10, +7-919-280-16-22, </w:t>
      </w:r>
    </w:p>
    <w:p w:rsidR="007336C8" w:rsidRDefault="007336C8" w:rsidP="007336C8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/>
          <w:sz w:val="20"/>
          <w:szCs w:val="20"/>
          <w:u w:val="single"/>
        </w:rPr>
      </w:pPr>
      <w:r>
        <w:rPr>
          <w:rFonts w:ascii="Times New Roman" w:eastAsia="Times New Roman" w:hAnsi="Times New Roman"/>
          <w:sz w:val="20"/>
          <w:szCs w:val="20"/>
        </w:rPr>
        <w:t xml:space="preserve">                    </w:t>
      </w:r>
      <w:proofErr w:type="spellStart"/>
      <w:r>
        <w:rPr>
          <w:rFonts w:ascii="Times New Roman" w:eastAsia="Times New Roman" w:hAnsi="Times New Roman"/>
          <w:sz w:val="20"/>
          <w:szCs w:val="20"/>
          <w:u w:val="single"/>
          <w:lang w:val="en-US"/>
        </w:rPr>
        <w:t>bux</w:t>
      </w:r>
      <w:proofErr w:type="spellEnd"/>
      <w:r>
        <w:rPr>
          <w:rFonts w:ascii="Times New Roman" w:eastAsia="Times New Roman" w:hAnsi="Times New Roman"/>
          <w:sz w:val="20"/>
          <w:szCs w:val="20"/>
          <w:u w:val="single"/>
        </w:rPr>
        <w:t>.</w:t>
      </w:r>
      <w:r>
        <w:rPr>
          <w:rFonts w:ascii="Times New Roman" w:eastAsia="Times New Roman" w:hAnsi="Times New Roman"/>
          <w:sz w:val="20"/>
          <w:szCs w:val="20"/>
          <w:u w:val="single"/>
          <w:lang w:val="en-US"/>
        </w:rPr>
        <w:t>sad</w:t>
      </w:r>
      <w:r>
        <w:rPr>
          <w:rFonts w:ascii="Times New Roman" w:eastAsia="Times New Roman" w:hAnsi="Times New Roman"/>
          <w:sz w:val="20"/>
          <w:szCs w:val="20"/>
          <w:u w:val="single"/>
        </w:rPr>
        <w:t>@</w:t>
      </w:r>
      <w:proofErr w:type="spellStart"/>
      <w:r>
        <w:rPr>
          <w:rFonts w:ascii="Times New Roman" w:eastAsia="Times New Roman" w:hAnsi="Times New Roman"/>
          <w:sz w:val="20"/>
          <w:szCs w:val="20"/>
          <w:u w:val="single"/>
          <w:lang w:val="en-US"/>
        </w:rPr>
        <w:t>bk</w:t>
      </w:r>
      <w:proofErr w:type="spellEnd"/>
      <w:r>
        <w:rPr>
          <w:rFonts w:ascii="Times New Roman" w:eastAsia="Times New Roman" w:hAnsi="Times New Roman"/>
          <w:sz w:val="20"/>
          <w:szCs w:val="20"/>
          <w:u w:val="single"/>
        </w:rPr>
        <w:t>.</w:t>
      </w:r>
      <w:proofErr w:type="spellStart"/>
      <w:r>
        <w:rPr>
          <w:rFonts w:ascii="Times New Roman" w:eastAsia="Times New Roman" w:hAnsi="Times New Roman"/>
          <w:sz w:val="20"/>
          <w:szCs w:val="20"/>
          <w:u w:val="single"/>
          <w:lang w:val="en-US"/>
        </w:rPr>
        <w:t>ru</w:t>
      </w:r>
      <w:proofErr w:type="spellEnd"/>
      <w:r>
        <w:rPr>
          <w:rFonts w:ascii="Times New Roman" w:eastAsia="Times New Roman" w:hAnsi="Times New Roman"/>
          <w:sz w:val="20"/>
          <w:szCs w:val="20"/>
          <w:u w:val="single"/>
        </w:rPr>
        <w:t xml:space="preserve"> (бухгалтерия), </w:t>
      </w:r>
      <w:proofErr w:type="spellStart"/>
      <w:r>
        <w:rPr>
          <w:rFonts w:ascii="Times New Roman" w:eastAsia="Times New Roman" w:hAnsi="Times New Roman"/>
          <w:sz w:val="20"/>
          <w:szCs w:val="20"/>
          <w:u w:val="single"/>
          <w:lang w:val="en-US"/>
        </w:rPr>
        <w:t>korsad</w:t>
      </w:r>
      <w:proofErr w:type="spellEnd"/>
      <w:r>
        <w:rPr>
          <w:rFonts w:ascii="Times New Roman" w:eastAsia="Times New Roman" w:hAnsi="Times New Roman"/>
          <w:sz w:val="20"/>
          <w:szCs w:val="20"/>
          <w:u w:val="single"/>
        </w:rPr>
        <w:t>_</w:t>
      </w:r>
      <w:r>
        <w:rPr>
          <w:rFonts w:ascii="Times New Roman" w:eastAsia="Times New Roman" w:hAnsi="Times New Roman"/>
          <w:sz w:val="20"/>
          <w:szCs w:val="20"/>
          <w:u w:val="single"/>
          <w:lang w:val="en-US"/>
        </w:rPr>
        <w:t>s</w:t>
      </w:r>
      <w:r>
        <w:rPr>
          <w:rFonts w:ascii="Times New Roman" w:eastAsia="Times New Roman" w:hAnsi="Times New Roman"/>
          <w:sz w:val="20"/>
          <w:szCs w:val="20"/>
          <w:u w:val="single"/>
        </w:rPr>
        <w:t>@</w:t>
      </w:r>
      <w:r>
        <w:rPr>
          <w:rFonts w:ascii="Times New Roman" w:eastAsia="Times New Roman" w:hAnsi="Times New Roman"/>
          <w:sz w:val="20"/>
          <w:szCs w:val="20"/>
          <w:u w:val="single"/>
          <w:lang w:val="en-US"/>
        </w:rPr>
        <w:t>mail</w:t>
      </w:r>
      <w:r>
        <w:rPr>
          <w:rFonts w:ascii="Times New Roman" w:eastAsia="Times New Roman" w:hAnsi="Times New Roman"/>
          <w:sz w:val="20"/>
          <w:szCs w:val="20"/>
          <w:u w:val="single"/>
        </w:rPr>
        <w:t>.</w:t>
      </w:r>
      <w:proofErr w:type="spellStart"/>
      <w:r>
        <w:rPr>
          <w:rFonts w:ascii="Times New Roman" w:eastAsia="Times New Roman" w:hAnsi="Times New Roman"/>
          <w:sz w:val="20"/>
          <w:szCs w:val="20"/>
          <w:u w:val="single"/>
          <w:lang w:val="en-US"/>
        </w:rPr>
        <w:t>ru</w:t>
      </w:r>
      <w:proofErr w:type="spellEnd"/>
      <w:r>
        <w:rPr>
          <w:rFonts w:ascii="Times New Roman" w:eastAsia="Times New Roman" w:hAnsi="Times New Roman"/>
          <w:sz w:val="20"/>
          <w:szCs w:val="20"/>
          <w:u w:val="single"/>
        </w:rPr>
        <w:t xml:space="preserve"> (коммерческий отдел)</w:t>
      </w:r>
    </w:p>
    <w:p w:rsidR="007336C8" w:rsidRDefault="007336C8" w:rsidP="007336C8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покупатель </w:t>
      </w:r>
      <w:r>
        <w:rPr>
          <w:rFonts w:ascii="Times New Roman" w:eastAsia="Lucida Sans Unicode" w:hAnsi="Times New Roman"/>
          <w:i/>
          <w:iCs/>
          <w:color w:val="000000"/>
          <w:spacing w:val="-1"/>
          <w:kern w:val="3"/>
          <w:sz w:val="24"/>
          <w:szCs w:val="24"/>
          <w:vertAlign w:val="superscript"/>
          <w:lang w:eastAsia="ar-SA" w:bidi="hi-IN"/>
        </w:rPr>
        <w:t xml:space="preserve">                                                             </w:t>
      </w:r>
    </w:p>
    <w:p w:rsidR="007336C8" w:rsidRDefault="007336C8" w:rsidP="007336C8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ab/>
        <w:t>Оригиналы подписанных факсимильных копий Договора и договорных документов должны быть направлены стороной – отправителем другой стороне в течение 2-х дней с момента их передачи посредством факсимильной связи. Сторона, получившая оригинал документа обязана оформить его надлежащим образом и направить другой стороне в течение двух дней с момента получения.</w:t>
      </w:r>
    </w:p>
    <w:p w:rsidR="007336C8" w:rsidRDefault="007336C8" w:rsidP="007336C8">
      <w:pPr>
        <w:suppressAutoHyphens/>
        <w:autoSpaceDN w:val="0"/>
        <w:spacing w:after="0" w:line="240" w:lineRule="auto"/>
        <w:ind w:firstLine="426"/>
        <w:jc w:val="both"/>
        <w:textAlignment w:val="baseline"/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  <w:t>11.6. При заключении договора Стороны обмениваются заверенными подписью руководителя и печатью следующими документами:</w:t>
      </w:r>
    </w:p>
    <w:p w:rsidR="007336C8" w:rsidRDefault="007336C8" w:rsidP="007336C8">
      <w:pPr>
        <w:suppressAutoHyphens/>
        <w:autoSpaceDN w:val="0"/>
        <w:spacing w:after="0" w:line="240" w:lineRule="auto"/>
        <w:ind w:firstLine="426"/>
        <w:jc w:val="both"/>
        <w:textAlignment w:val="baseline"/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  <w:t>- для юридических лиц:</w:t>
      </w:r>
    </w:p>
    <w:p w:rsidR="007336C8" w:rsidRDefault="007336C8" w:rsidP="007336C8">
      <w:pPr>
        <w:suppressAutoHyphens/>
        <w:autoSpaceDN w:val="0"/>
        <w:spacing w:after="0" w:line="240" w:lineRule="auto"/>
        <w:ind w:firstLine="426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Свидетельство о постановке на учет в налоговом органе юридического лица;</w:t>
      </w:r>
    </w:p>
    <w:p w:rsidR="007336C8" w:rsidRDefault="007336C8" w:rsidP="007336C8">
      <w:pPr>
        <w:suppressAutoHyphens/>
        <w:autoSpaceDN w:val="0"/>
        <w:spacing w:after="0" w:line="240" w:lineRule="auto"/>
        <w:ind w:firstLine="426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Свидетельство о государственной регистрации юридического лица;</w:t>
      </w:r>
    </w:p>
    <w:p w:rsidR="007336C8" w:rsidRDefault="007336C8" w:rsidP="007336C8">
      <w:pPr>
        <w:suppressAutoHyphens/>
        <w:autoSpaceDN w:val="0"/>
        <w:spacing w:after="0" w:line="240" w:lineRule="auto"/>
        <w:ind w:firstLine="426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Устав;</w:t>
      </w:r>
    </w:p>
    <w:p w:rsidR="007336C8" w:rsidRDefault="007336C8" w:rsidP="007336C8">
      <w:pPr>
        <w:suppressAutoHyphens/>
        <w:autoSpaceDN w:val="0"/>
        <w:spacing w:after="0" w:line="240" w:lineRule="auto"/>
        <w:ind w:firstLine="426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proofErr w:type="gramStart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Решение о назначении (избрании, др.) исполнительного органа (директор, генеральный директор, др.);</w:t>
      </w:r>
      <w:proofErr w:type="gramEnd"/>
    </w:p>
    <w:p w:rsidR="007336C8" w:rsidRDefault="007336C8" w:rsidP="007336C8">
      <w:pPr>
        <w:suppressAutoHyphens/>
        <w:autoSpaceDN w:val="0"/>
        <w:spacing w:after="0" w:line="240" w:lineRule="auto"/>
        <w:ind w:firstLine="426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Доверенность на подписание договора, выданная лицу, подписывающему договор (если договор подписывает </w:t>
      </w:r>
      <w:proofErr w:type="gramStart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лицо</w:t>
      </w:r>
      <w:proofErr w:type="gramEnd"/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 не являющееся единоличным исполнительным органом);</w:t>
      </w:r>
    </w:p>
    <w:p w:rsidR="007336C8" w:rsidRDefault="007336C8" w:rsidP="007336C8">
      <w:pPr>
        <w:suppressAutoHyphens/>
        <w:autoSpaceDN w:val="0"/>
        <w:spacing w:after="0" w:line="240" w:lineRule="auto"/>
        <w:ind w:firstLine="426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Оригинал выписки из ЕГРЮЛ, выданной не ранее, чем 14 дней назад.</w:t>
      </w:r>
    </w:p>
    <w:p w:rsidR="007336C8" w:rsidRDefault="007336C8" w:rsidP="007336C8">
      <w:pPr>
        <w:suppressAutoHyphens/>
        <w:autoSpaceDN w:val="0"/>
        <w:spacing w:after="0" w:line="240" w:lineRule="auto"/>
        <w:ind w:firstLine="426"/>
        <w:jc w:val="both"/>
        <w:textAlignment w:val="baseline"/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>11.7. Стороны обязуются письменно информировать друг друга в случае изменения сведений, указанных в пункте 11.5 и разделе 12 настоящего Договора, не позднее 3-х дней со дня изменении.</w:t>
      </w:r>
    </w:p>
    <w:p w:rsidR="007336C8" w:rsidRDefault="007336C8" w:rsidP="007336C8">
      <w:pPr>
        <w:suppressAutoHyphens/>
        <w:autoSpaceDN w:val="0"/>
        <w:spacing w:after="0" w:line="240" w:lineRule="auto"/>
        <w:ind w:left="40" w:right="-2"/>
        <w:jc w:val="center"/>
        <w:textAlignment w:val="baseline"/>
        <w:rPr>
          <w:rFonts w:ascii="Times New Roman" w:eastAsia="Lucida Sans Unicode" w:hAnsi="Times New Roman"/>
          <w:b/>
          <w:color w:val="000000"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suppressAutoHyphens/>
        <w:autoSpaceDN w:val="0"/>
        <w:spacing w:after="0" w:line="240" w:lineRule="auto"/>
        <w:ind w:left="40" w:right="-2"/>
        <w:jc w:val="center"/>
        <w:textAlignment w:val="baseline"/>
        <w:rPr>
          <w:rFonts w:ascii="Times New Roman" w:eastAsia="Lucida Sans Unicode" w:hAnsi="Times New Roman"/>
          <w:b/>
          <w:color w:val="000000"/>
          <w:kern w:val="3"/>
          <w:sz w:val="24"/>
          <w:szCs w:val="24"/>
          <w:lang w:eastAsia="ar-SA" w:bidi="hi-IN"/>
        </w:rPr>
      </w:pPr>
      <w:r>
        <w:rPr>
          <w:rFonts w:ascii="Times New Roman" w:eastAsia="Lucida Sans Unicode" w:hAnsi="Times New Roman"/>
          <w:b/>
          <w:color w:val="000000"/>
          <w:kern w:val="3"/>
          <w:sz w:val="24"/>
          <w:szCs w:val="24"/>
          <w:lang w:eastAsia="ar-SA" w:bidi="hi-IN"/>
        </w:rPr>
        <w:t>12 АДРЕСА И РЕКВИЗИТЫ СТОРОН</w:t>
      </w:r>
      <w:r>
        <w:rPr>
          <w:rFonts w:ascii="Times New Roman" w:eastAsia="Lucida Sans Unicode" w:hAnsi="Times New Roman"/>
          <w:b/>
          <w:color w:val="000000"/>
          <w:kern w:val="3"/>
          <w:sz w:val="24"/>
          <w:szCs w:val="24"/>
          <w:lang w:eastAsia="ar-SA" w:bidi="hi-IN"/>
        </w:rPr>
        <w:tab/>
      </w:r>
    </w:p>
    <w:p w:rsidR="007336C8" w:rsidRDefault="007336C8" w:rsidP="007336C8">
      <w:pPr>
        <w:suppressAutoHyphens/>
        <w:autoSpaceDN w:val="0"/>
        <w:spacing w:after="0" w:line="240" w:lineRule="auto"/>
        <w:ind w:left="40" w:right="-2"/>
        <w:jc w:val="center"/>
        <w:textAlignment w:val="baseline"/>
        <w:rPr>
          <w:rFonts w:ascii="Times New Roman" w:eastAsia="Lucida Sans Unicode" w:hAnsi="Times New Roman"/>
          <w:b/>
          <w:color w:val="000000"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suppressAutoHyphens/>
        <w:autoSpaceDN w:val="0"/>
        <w:spacing w:after="0" w:line="240" w:lineRule="auto"/>
        <w:ind w:left="40" w:right="-2"/>
        <w:jc w:val="center"/>
        <w:textAlignment w:val="baseline"/>
        <w:rPr>
          <w:rFonts w:ascii="Times New Roman" w:eastAsia="Lucida Sans Unicode" w:hAnsi="Times New Roman"/>
          <w:b/>
          <w:color w:val="000000"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suppressAutoHyphens/>
        <w:autoSpaceDN w:val="0"/>
        <w:spacing w:after="0" w:line="240" w:lineRule="auto"/>
        <w:ind w:left="40" w:right="-2"/>
        <w:jc w:val="center"/>
        <w:textAlignment w:val="baseline"/>
        <w:rPr>
          <w:rFonts w:ascii="Times New Roman" w:eastAsia="Lucida Sans Unicode" w:hAnsi="Times New Roman"/>
          <w:b/>
          <w:color w:val="000000"/>
          <w:kern w:val="3"/>
          <w:sz w:val="24"/>
          <w:szCs w:val="24"/>
          <w:lang w:eastAsia="ar-SA" w:bidi="hi-IN"/>
        </w:rPr>
      </w:pPr>
    </w:p>
    <w:p w:rsidR="007336C8" w:rsidRDefault="007336C8" w:rsidP="007336C8">
      <w:pPr>
        <w:tabs>
          <w:tab w:val="num" w:pos="394"/>
        </w:tabs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Поставщик:   </w:t>
      </w:r>
      <w:r>
        <w:rPr>
          <w:rFonts w:ascii="Times New Roman" w:eastAsia="Lucida Sans Unicode" w:hAnsi="Times New Roman"/>
          <w:b/>
          <w:color w:val="000000"/>
          <w:kern w:val="3"/>
          <w:sz w:val="24"/>
          <w:szCs w:val="24"/>
          <w:u w:val="single"/>
          <w:lang w:eastAsia="zh-CN" w:bidi="hi-IN"/>
        </w:rPr>
        <w:t>СССПСПОК «</w:t>
      </w:r>
      <w:proofErr w:type="spellStart"/>
      <w:r>
        <w:rPr>
          <w:rFonts w:ascii="Times New Roman" w:eastAsia="Lucida Sans Unicode" w:hAnsi="Times New Roman"/>
          <w:b/>
          <w:color w:val="000000"/>
          <w:kern w:val="3"/>
          <w:sz w:val="24"/>
          <w:szCs w:val="24"/>
          <w:u w:val="single"/>
          <w:lang w:eastAsia="zh-CN" w:bidi="hi-IN"/>
        </w:rPr>
        <w:t>Корочанские</w:t>
      </w:r>
      <w:proofErr w:type="spellEnd"/>
      <w:r>
        <w:rPr>
          <w:rFonts w:ascii="Times New Roman" w:eastAsia="Lucida Sans Unicode" w:hAnsi="Times New Roman"/>
          <w:b/>
          <w:color w:val="000000"/>
          <w:kern w:val="3"/>
          <w:sz w:val="24"/>
          <w:szCs w:val="24"/>
          <w:u w:val="single"/>
          <w:lang w:eastAsia="zh-CN" w:bidi="hi-IN"/>
        </w:rPr>
        <w:t xml:space="preserve"> сады»</w:t>
      </w:r>
    </w:p>
    <w:p w:rsidR="007336C8" w:rsidRDefault="007336C8" w:rsidP="007336C8">
      <w:pPr>
        <w:pStyle w:val="a4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Юридический и фактический адрес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:</w:t>
      </w:r>
      <w:r>
        <w:rPr>
          <w:rFonts w:ascii="Times New Roman" w:hAnsi="Times New Roman"/>
          <w:snapToGrid w:val="0"/>
          <w:sz w:val="24"/>
          <w:szCs w:val="24"/>
        </w:rPr>
        <w:t xml:space="preserve"> 309225, Белгородская область, </w:t>
      </w:r>
      <w:proofErr w:type="spellStart"/>
      <w:r>
        <w:rPr>
          <w:rFonts w:ascii="Times New Roman" w:hAnsi="Times New Roman"/>
          <w:snapToGrid w:val="0"/>
          <w:sz w:val="24"/>
          <w:szCs w:val="24"/>
        </w:rPr>
        <w:t>Корочанский</w:t>
      </w:r>
      <w:proofErr w:type="spellEnd"/>
      <w:r>
        <w:rPr>
          <w:rFonts w:ascii="Times New Roman" w:hAnsi="Times New Roman"/>
          <w:snapToGrid w:val="0"/>
          <w:sz w:val="24"/>
          <w:szCs w:val="24"/>
        </w:rPr>
        <w:t xml:space="preserve"> р-н, с</w:t>
      </w:r>
      <w:proofErr w:type="gramStart"/>
      <w:r>
        <w:rPr>
          <w:rFonts w:ascii="Times New Roman" w:hAnsi="Times New Roman"/>
          <w:snapToGrid w:val="0"/>
          <w:sz w:val="24"/>
          <w:szCs w:val="24"/>
        </w:rPr>
        <w:t>.П</w:t>
      </w:r>
      <w:proofErr w:type="gramEnd"/>
      <w:r>
        <w:rPr>
          <w:rFonts w:ascii="Times New Roman" w:hAnsi="Times New Roman"/>
          <w:snapToGrid w:val="0"/>
          <w:sz w:val="24"/>
          <w:szCs w:val="24"/>
        </w:rPr>
        <w:t>оповка, ул.Центральная, д.4, ком. 20</w:t>
      </w:r>
    </w:p>
    <w:p w:rsidR="007336C8" w:rsidRDefault="007336C8" w:rsidP="007336C8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ОГРН 1173123017605 ИНН 3110022676 КПП 311001001</w:t>
      </w:r>
    </w:p>
    <w:p w:rsidR="007336C8" w:rsidRDefault="007336C8" w:rsidP="007336C8">
      <w:pPr>
        <w:pStyle w:val="a4"/>
        <w:tabs>
          <w:tab w:val="left" w:pos="709"/>
        </w:tabs>
        <w:rPr>
          <w:rFonts w:ascii="Times New Roman" w:hAnsi="Times New Roman"/>
          <w:sz w:val="24"/>
          <w:szCs w:val="24"/>
          <w:lang w:eastAsia="ru-RU"/>
        </w:rPr>
      </w:pPr>
      <w:proofErr w:type="gramStart"/>
      <w:r>
        <w:rPr>
          <w:rFonts w:ascii="Times New Roman" w:hAnsi="Times New Roman"/>
          <w:sz w:val="24"/>
          <w:szCs w:val="24"/>
          <w:lang w:eastAsia="ru-RU"/>
        </w:rPr>
        <w:t>Р</w:t>
      </w:r>
      <w:proofErr w:type="gramEnd"/>
      <w:r>
        <w:rPr>
          <w:rFonts w:ascii="Times New Roman" w:hAnsi="Times New Roman"/>
          <w:sz w:val="24"/>
          <w:szCs w:val="24"/>
          <w:lang w:eastAsia="ru-RU"/>
        </w:rPr>
        <w:t xml:space="preserve">/счет </w:t>
      </w:r>
      <w:r>
        <w:rPr>
          <w:rFonts w:ascii="Times New Roman" w:hAnsi="Times New Roman"/>
          <w:sz w:val="24"/>
          <w:szCs w:val="24"/>
        </w:rPr>
        <w:t>40 703 810 730 210 000 009</w:t>
      </w:r>
    </w:p>
    <w:p w:rsidR="007336C8" w:rsidRDefault="007336C8" w:rsidP="007336C8">
      <w:pPr>
        <w:pStyle w:val="a4"/>
        <w:tabs>
          <w:tab w:val="left" w:pos="709"/>
        </w:tabs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БЕЛГОРОДСКИЙ РФ АО «РОССЕЛЬХОЗБАНК» г</w:t>
      </w:r>
      <w:proofErr w:type="gramStart"/>
      <w:r>
        <w:rPr>
          <w:rFonts w:ascii="Times New Roman" w:hAnsi="Times New Roman"/>
          <w:sz w:val="24"/>
          <w:szCs w:val="24"/>
        </w:rPr>
        <w:t>.Б</w:t>
      </w:r>
      <w:proofErr w:type="gramEnd"/>
      <w:r>
        <w:rPr>
          <w:rFonts w:ascii="Times New Roman" w:hAnsi="Times New Roman"/>
          <w:sz w:val="24"/>
          <w:szCs w:val="24"/>
        </w:rPr>
        <w:t>елгород</w:t>
      </w:r>
    </w:p>
    <w:p w:rsidR="007336C8" w:rsidRDefault="007336C8" w:rsidP="007336C8">
      <w:pPr>
        <w:pStyle w:val="a4"/>
        <w:rPr>
          <w:rFonts w:ascii="Times New Roman" w:hAnsi="Times New Roman"/>
          <w:snapToGrid w:val="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Корр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/ счет 30101810200000000740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БИК 041403740</w:t>
      </w:r>
    </w:p>
    <w:p w:rsidR="007336C8" w:rsidRDefault="007336C8" w:rsidP="007336C8">
      <w:pPr>
        <w:pStyle w:val="a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Тел. </w:t>
      </w:r>
      <w:r>
        <w:rPr>
          <w:rFonts w:ascii="Times New Roman" w:hAnsi="Times New Roman"/>
          <w:snapToGrid w:val="0"/>
          <w:sz w:val="24"/>
          <w:szCs w:val="24"/>
        </w:rPr>
        <w:t>(47231)5-71-10</w:t>
      </w:r>
    </w:p>
    <w:p w:rsidR="007336C8" w:rsidRDefault="007336C8" w:rsidP="007336C8">
      <w:pPr>
        <w:pStyle w:val="a4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t>Факс (47231)5-72-40</w:t>
      </w:r>
    </w:p>
    <w:p w:rsidR="007336C8" w:rsidRPr="003509A3" w:rsidRDefault="007336C8" w:rsidP="007336C8">
      <w:pPr>
        <w:pStyle w:val="a4"/>
        <w:rPr>
          <w:rFonts w:ascii="Times New Roman" w:hAnsi="Times New Roman"/>
          <w:snapToGrid w:val="0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napToGrid w:val="0"/>
          <w:sz w:val="24"/>
          <w:szCs w:val="24"/>
          <w:lang w:val="en-US"/>
        </w:rPr>
        <w:t>e</w:t>
      </w:r>
      <w:r w:rsidRPr="003509A3">
        <w:rPr>
          <w:rFonts w:ascii="Times New Roman" w:hAnsi="Times New Roman"/>
          <w:snapToGrid w:val="0"/>
          <w:sz w:val="24"/>
          <w:szCs w:val="24"/>
          <w:lang w:val="en-US"/>
        </w:rPr>
        <w:t>-</w:t>
      </w:r>
      <w:r>
        <w:rPr>
          <w:rFonts w:ascii="Times New Roman" w:hAnsi="Times New Roman"/>
          <w:snapToGrid w:val="0"/>
          <w:sz w:val="24"/>
          <w:szCs w:val="24"/>
          <w:lang w:val="en-US"/>
        </w:rPr>
        <w:t>mail</w:t>
      </w:r>
      <w:proofErr w:type="gramEnd"/>
      <w:r w:rsidRPr="003509A3">
        <w:rPr>
          <w:rFonts w:ascii="Times New Roman" w:hAnsi="Times New Roman"/>
          <w:snapToGrid w:val="0"/>
          <w:sz w:val="24"/>
          <w:szCs w:val="24"/>
          <w:lang w:val="en-US"/>
        </w:rPr>
        <w:t xml:space="preserve">: </w:t>
      </w:r>
      <w:r>
        <w:rPr>
          <w:rStyle w:val="a3"/>
          <w:rFonts w:ascii="Times New Roman" w:hAnsi="Times New Roman"/>
          <w:snapToGrid w:val="0"/>
          <w:sz w:val="24"/>
          <w:szCs w:val="24"/>
          <w:lang w:val="en-US"/>
        </w:rPr>
        <w:t>manapit</w:t>
      </w:r>
      <w:r w:rsidRPr="003509A3">
        <w:rPr>
          <w:rStyle w:val="a3"/>
          <w:rFonts w:ascii="Times New Roman" w:hAnsi="Times New Roman"/>
          <w:snapToGrid w:val="0"/>
          <w:sz w:val="24"/>
          <w:szCs w:val="24"/>
          <w:lang w:val="en-US"/>
        </w:rPr>
        <w:t>@</w:t>
      </w:r>
      <w:r>
        <w:rPr>
          <w:rStyle w:val="a3"/>
          <w:rFonts w:ascii="Times New Roman" w:hAnsi="Times New Roman"/>
          <w:snapToGrid w:val="0"/>
          <w:sz w:val="24"/>
          <w:szCs w:val="24"/>
          <w:lang w:val="en-US"/>
        </w:rPr>
        <w:t>yandex</w:t>
      </w:r>
      <w:r w:rsidRPr="003509A3">
        <w:rPr>
          <w:rStyle w:val="a3"/>
          <w:rFonts w:ascii="Times New Roman" w:hAnsi="Times New Roman"/>
          <w:snapToGrid w:val="0"/>
          <w:sz w:val="24"/>
          <w:szCs w:val="24"/>
          <w:lang w:val="en-US"/>
        </w:rPr>
        <w:t>.</w:t>
      </w:r>
      <w:r>
        <w:rPr>
          <w:rStyle w:val="a3"/>
          <w:rFonts w:ascii="Times New Roman" w:hAnsi="Times New Roman"/>
          <w:snapToGrid w:val="0"/>
          <w:sz w:val="24"/>
          <w:szCs w:val="24"/>
          <w:lang w:val="en-US"/>
        </w:rPr>
        <w:t>ru</w:t>
      </w:r>
    </w:p>
    <w:p w:rsidR="007336C8" w:rsidRPr="003509A3" w:rsidRDefault="007336C8" w:rsidP="007336C8">
      <w:pPr>
        <w:suppressAutoHyphens/>
        <w:autoSpaceDN w:val="0"/>
        <w:spacing w:after="0" w:line="240" w:lineRule="auto"/>
        <w:ind w:left="40" w:right="-2"/>
        <w:jc w:val="center"/>
        <w:textAlignment w:val="baseline"/>
        <w:rPr>
          <w:rFonts w:ascii="Times New Roman" w:eastAsia="Lucida Sans Unicode" w:hAnsi="Times New Roman"/>
          <w:b/>
          <w:color w:val="000000"/>
          <w:kern w:val="3"/>
          <w:sz w:val="24"/>
          <w:szCs w:val="24"/>
          <w:lang w:val="en-US" w:eastAsia="ar-SA" w:bidi="hi-IN"/>
        </w:rPr>
      </w:pPr>
    </w:p>
    <w:p w:rsidR="007336C8" w:rsidRPr="003509A3" w:rsidRDefault="007336C8" w:rsidP="007336C8">
      <w:pPr>
        <w:suppressAutoHyphens/>
        <w:autoSpaceDN w:val="0"/>
        <w:spacing w:after="0" w:line="240" w:lineRule="auto"/>
        <w:ind w:left="40" w:right="-2"/>
        <w:jc w:val="center"/>
        <w:textAlignment w:val="baseline"/>
        <w:rPr>
          <w:rFonts w:ascii="Times New Roman" w:eastAsia="Lucida Sans Unicode" w:hAnsi="Times New Roman"/>
          <w:b/>
          <w:color w:val="000000"/>
          <w:kern w:val="3"/>
          <w:sz w:val="24"/>
          <w:szCs w:val="24"/>
          <w:lang w:val="en-US" w:eastAsia="ar-SA" w:bidi="hi-IN"/>
        </w:rPr>
      </w:pPr>
    </w:p>
    <w:p w:rsidR="007336C8" w:rsidRPr="003509A3" w:rsidRDefault="007336C8" w:rsidP="007336C8">
      <w:pPr>
        <w:suppressAutoHyphens/>
        <w:autoSpaceDN w:val="0"/>
        <w:spacing w:after="0" w:line="240" w:lineRule="auto"/>
        <w:ind w:left="40" w:right="-2"/>
        <w:jc w:val="center"/>
        <w:textAlignment w:val="baseline"/>
        <w:rPr>
          <w:rFonts w:ascii="Times New Roman" w:eastAsia="Lucida Sans Unicode" w:hAnsi="Times New Roman"/>
          <w:b/>
          <w:color w:val="000000"/>
          <w:kern w:val="3"/>
          <w:sz w:val="24"/>
          <w:szCs w:val="24"/>
          <w:lang w:val="en-US" w:eastAsia="ar-SA" w:bidi="hi-IN"/>
        </w:rPr>
      </w:pPr>
    </w:p>
    <w:p w:rsidR="007336C8" w:rsidRPr="003509A3" w:rsidRDefault="007336C8" w:rsidP="007336C8">
      <w:pPr>
        <w:spacing w:after="0" w:line="240" w:lineRule="auto"/>
        <w:rPr>
          <w:rFonts w:ascii="Times New Roman" w:eastAsia="Lucida Sans Unicode" w:hAnsi="Times New Roman"/>
          <w:b/>
          <w:color w:val="000000"/>
          <w:kern w:val="3"/>
          <w:sz w:val="24"/>
          <w:szCs w:val="24"/>
          <w:lang w:val="en-US" w:eastAsia="zh-CN" w:bidi="hi-IN"/>
        </w:rPr>
      </w:pPr>
      <w:r>
        <w:rPr>
          <w:rFonts w:ascii="Times New Roman" w:eastAsia="Times New Roman" w:hAnsi="Times New Roman"/>
          <w:b/>
          <w:bCs/>
          <w:color w:val="000000"/>
          <w:spacing w:val="-4"/>
          <w:sz w:val="24"/>
          <w:szCs w:val="24"/>
          <w:u w:val="single"/>
          <w:lang w:eastAsia="ru-RU"/>
        </w:rPr>
        <w:t>Покупатель</w:t>
      </w:r>
      <w:r w:rsidRPr="003509A3">
        <w:rPr>
          <w:rFonts w:ascii="Times New Roman" w:eastAsia="Times New Roman" w:hAnsi="Times New Roman"/>
          <w:b/>
          <w:bCs/>
          <w:color w:val="000000"/>
          <w:spacing w:val="-4"/>
          <w:sz w:val="24"/>
          <w:szCs w:val="24"/>
          <w:u w:val="single"/>
          <w:lang w:val="en-US" w:eastAsia="ru-RU"/>
        </w:rPr>
        <w:t>:</w:t>
      </w:r>
      <w:r w:rsidRPr="003509A3">
        <w:rPr>
          <w:rFonts w:ascii="Times New Roman" w:eastAsia="Times New Roman" w:hAnsi="Times New Roman"/>
          <w:b/>
          <w:sz w:val="24"/>
          <w:szCs w:val="24"/>
          <w:lang w:val="en-US" w:eastAsia="ru-RU"/>
        </w:rPr>
        <w:t xml:space="preserve"> </w:t>
      </w:r>
    </w:p>
    <w:p w:rsidR="001340A9" w:rsidRDefault="007336C8" w:rsidP="007336C8">
      <w:pPr>
        <w:tabs>
          <w:tab w:val="num" w:pos="36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Юридический и почтовый  адрес:  </w:t>
      </w:r>
    </w:p>
    <w:p w:rsidR="007336C8" w:rsidRDefault="001340A9" w:rsidP="007336C8">
      <w:pPr>
        <w:tabs>
          <w:tab w:val="num" w:pos="36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БИК </w:t>
      </w:r>
    </w:p>
    <w:p w:rsidR="00EF555C" w:rsidRDefault="00EF555C" w:rsidP="007336C8">
      <w:pPr>
        <w:tabs>
          <w:tab w:val="num" w:pos="36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р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/с                                              </w:t>
      </w:r>
      <w:r w:rsidR="007336C8">
        <w:rPr>
          <w:rFonts w:ascii="Times New Roman" w:eastAsia="Times New Roman" w:hAnsi="Times New Roman"/>
          <w:sz w:val="24"/>
          <w:szCs w:val="24"/>
        </w:rPr>
        <w:t xml:space="preserve"> в </w:t>
      </w:r>
    </w:p>
    <w:p w:rsidR="007336C8" w:rsidRDefault="00EF555C" w:rsidP="007336C8">
      <w:pPr>
        <w:tabs>
          <w:tab w:val="num" w:pos="36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ИНН </w:t>
      </w:r>
    </w:p>
    <w:p w:rsidR="0007697C" w:rsidRDefault="00EF555C" w:rsidP="007336C8">
      <w:pPr>
        <w:tabs>
          <w:tab w:val="num" w:pos="36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ОГРН </w:t>
      </w:r>
    </w:p>
    <w:p w:rsidR="0007697C" w:rsidRDefault="0007697C" w:rsidP="007336C8">
      <w:pPr>
        <w:tabs>
          <w:tab w:val="num" w:pos="36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07697C" w:rsidRDefault="0007697C" w:rsidP="007336C8">
      <w:pPr>
        <w:tabs>
          <w:tab w:val="num" w:pos="36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7336C8" w:rsidRDefault="007336C8" w:rsidP="007336C8">
      <w:pPr>
        <w:tabs>
          <w:tab w:val="num" w:pos="360"/>
        </w:tabs>
        <w:spacing w:after="0" w:line="240" w:lineRule="auto"/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E</w:t>
      </w:r>
      <w:r w:rsidRPr="0007697C">
        <w:rPr>
          <w:rFonts w:ascii="Times New Roman" w:eastAsia="Times New Roman" w:hAnsi="Times New Roman"/>
          <w:sz w:val="24"/>
          <w:szCs w:val="24"/>
        </w:rPr>
        <w:t>-</w:t>
      </w:r>
      <w:r>
        <w:rPr>
          <w:rFonts w:ascii="Times New Roman" w:eastAsia="Times New Roman" w:hAnsi="Times New Roman"/>
          <w:sz w:val="24"/>
          <w:szCs w:val="24"/>
          <w:lang w:val="en-US"/>
        </w:rPr>
        <w:t>mail</w:t>
      </w:r>
      <w:r w:rsidRPr="0007697C">
        <w:rPr>
          <w:rFonts w:ascii="Times New Roman" w:eastAsia="Times New Roman" w:hAnsi="Times New Roman"/>
          <w:sz w:val="24"/>
          <w:szCs w:val="24"/>
        </w:rPr>
        <w:t xml:space="preserve">: </w:t>
      </w:r>
      <w:r w:rsidRPr="0007697C"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 </w:t>
      </w:r>
    </w:p>
    <w:p w:rsidR="0007697C" w:rsidRPr="0007697C" w:rsidRDefault="0007697C" w:rsidP="007336C8">
      <w:pPr>
        <w:tabs>
          <w:tab w:val="num" w:pos="36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Lucida Sans Unicode" w:hAnsi="Times New Roman"/>
          <w:kern w:val="3"/>
          <w:sz w:val="24"/>
          <w:szCs w:val="24"/>
          <w:lang w:eastAsia="ar-SA" w:bidi="hi-IN"/>
        </w:rPr>
        <w:t>тел.:</w:t>
      </w:r>
    </w:p>
    <w:p w:rsidR="007336C8" w:rsidRDefault="007336C8" w:rsidP="007336C8">
      <w:pPr>
        <w:tabs>
          <w:tab w:val="num" w:pos="360"/>
        </w:tabs>
        <w:spacing w:after="0" w:line="240" w:lineRule="auto"/>
        <w:rPr>
          <w:del w:id="0" w:author="User" w:date="2022-03-14T09:40:00Z"/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Lucida Sans Unicode" w:hAnsi="Times New Roman"/>
          <w:color w:val="000000"/>
          <w:kern w:val="3"/>
          <w:sz w:val="24"/>
          <w:szCs w:val="24"/>
          <w:lang w:eastAsia="ar-SA" w:bidi="hi-IN"/>
        </w:rPr>
        <w:t xml:space="preserve">Сайт: </w:t>
      </w:r>
      <w:r>
        <w:rPr>
          <w:rFonts w:ascii="Times New Roman" w:eastAsia="Lucida Sans Unicode" w:hAnsi="Times New Roman"/>
          <w:i/>
          <w:iCs/>
          <w:color w:val="000000"/>
          <w:spacing w:val="-1"/>
          <w:kern w:val="3"/>
          <w:sz w:val="24"/>
          <w:szCs w:val="24"/>
          <w:vertAlign w:val="superscript"/>
          <w:lang w:eastAsia="ar-SA" w:bidi="hi-IN"/>
        </w:rPr>
        <w:t xml:space="preserve"> </w:t>
      </w:r>
    </w:p>
    <w:p w:rsidR="007336C8" w:rsidRDefault="007336C8" w:rsidP="007336C8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336C8" w:rsidRDefault="007336C8" w:rsidP="007336C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Cs/>
          <w:noProof/>
          <w:sz w:val="24"/>
          <w:szCs w:val="24"/>
          <w:lang w:eastAsia="ru-RU"/>
        </w:rPr>
      </w:pPr>
    </w:p>
    <w:p w:rsidR="007336C8" w:rsidRDefault="007336C8" w:rsidP="007336C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  <w:t>Поставщик :                                                          Покупатель:</w:t>
      </w:r>
    </w:p>
    <w:p w:rsidR="007336C8" w:rsidRDefault="007336C8" w:rsidP="007336C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  <w:t xml:space="preserve">Председатель                                        </w:t>
      </w:r>
      <w:r w:rsidR="00955C59"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  <w:t xml:space="preserve">                </w:t>
      </w:r>
    </w:p>
    <w:p w:rsidR="007336C8" w:rsidRDefault="007336C8" w:rsidP="007336C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  <w:t xml:space="preserve">СССПСПОК «Корочанские сады»                  </w:t>
      </w:r>
    </w:p>
    <w:p w:rsidR="007336C8" w:rsidRDefault="007336C8" w:rsidP="007336C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</w:pPr>
    </w:p>
    <w:p w:rsidR="007336C8" w:rsidRDefault="007336C8" w:rsidP="007336C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</w:pPr>
    </w:p>
    <w:p w:rsidR="007336C8" w:rsidRDefault="007336C8" w:rsidP="007336C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  <w:t xml:space="preserve">______________Е.В. Шайдорова                   </w:t>
      </w:r>
      <w:r w:rsidR="00481AC6"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  <w:t xml:space="preserve">     ___________ </w:t>
      </w:r>
      <w:r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  <w:t xml:space="preserve">                                         </w:t>
      </w:r>
    </w:p>
    <w:p w:rsidR="007336C8" w:rsidRDefault="007336C8" w:rsidP="007336C8">
      <w:pPr>
        <w:rPr>
          <w:sz w:val="24"/>
          <w:szCs w:val="24"/>
        </w:rPr>
      </w:pPr>
    </w:p>
    <w:p w:rsidR="007336C8" w:rsidRDefault="007336C8" w:rsidP="007336C8">
      <w:pPr>
        <w:rPr>
          <w:sz w:val="24"/>
          <w:szCs w:val="24"/>
        </w:rPr>
      </w:pPr>
    </w:p>
    <w:p w:rsidR="00F601E1" w:rsidRDefault="00F601E1"/>
    <w:sectPr w:rsidR="00F601E1" w:rsidSect="00F60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MT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savePreviewPicture/>
  <w:compat/>
  <w:rsids>
    <w:rsidRoot w:val="007336C8"/>
    <w:rsid w:val="000572AC"/>
    <w:rsid w:val="0007697C"/>
    <w:rsid w:val="001340A9"/>
    <w:rsid w:val="002538A5"/>
    <w:rsid w:val="003011D0"/>
    <w:rsid w:val="003509A3"/>
    <w:rsid w:val="003B057B"/>
    <w:rsid w:val="003F3ED9"/>
    <w:rsid w:val="00481AC6"/>
    <w:rsid w:val="005430DF"/>
    <w:rsid w:val="0058470F"/>
    <w:rsid w:val="007336C8"/>
    <w:rsid w:val="008126F1"/>
    <w:rsid w:val="00955C59"/>
    <w:rsid w:val="00AF53FE"/>
    <w:rsid w:val="00C20A78"/>
    <w:rsid w:val="00EF555C"/>
    <w:rsid w:val="00F60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6C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7336C8"/>
    <w:rPr>
      <w:color w:val="0000FF"/>
      <w:u w:val="single"/>
    </w:rPr>
  </w:style>
  <w:style w:type="paragraph" w:styleId="a4">
    <w:name w:val="No Spacing"/>
    <w:uiPriority w:val="1"/>
    <w:qFormat/>
    <w:rsid w:val="007336C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0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2472</Words>
  <Characters>14097</Characters>
  <Application>Microsoft Office Word</Application>
  <DocSecurity>0</DocSecurity>
  <Lines>117</Lines>
  <Paragraphs>33</Paragraphs>
  <ScaleCrop>false</ScaleCrop>
  <Company>Krokoz™</Company>
  <LinksUpToDate>false</LinksUpToDate>
  <CharactersWithSpaces>16536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Lyba</dc:creator>
  <cp:lastModifiedBy>Lyba</cp:lastModifiedBy>
  <cp:revision>17</cp:revision>
  <dcterms:created xsi:type="dcterms:W3CDTF">2023-10-23T13:17:00Z</dcterms:created>
  <dcterms:modified xsi:type="dcterms:W3CDTF">2024-02-14T13:20:00Z</dcterms:modified>
</cp:coreProperties>
</file>